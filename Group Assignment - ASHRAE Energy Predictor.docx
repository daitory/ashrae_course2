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CC119" w14:textId="77777777" w:rsidR="00262872" w:rsidRDefault="00262872" w:rsidP="00262872">
      <w:pPr>
        <w:pStyle w:val="Heading1"/>
        <w:jc w:val="center"/>
        <w:rPr>
          <w:color w:val="auto"/>
        </w:rPr>
      </w:pPr>
      <w:bookmarkStart w:id="0" w:name="_Toc15278977"/>
      <w:bookmarkStart w:id="1" w:name="_Toc15290593"/>
      <w:bookmarkStart w:id="2" w:name="_Toc15290632"/>
    </w:p>
    <w:p w14:paraId="0533149F" w14:textId="77777777" w:rsidR="00262872" w:rsidRDefault="00262872" w:rsidP="00262872">
      <w:pPr>
        <w:pStyle w:val="Heading1"/>
        <w:jc w:val="center"/>
        <w:rPr>
          <w:color w:val="auto"/>
        </w:rPr>
      </w:pPr>
    </w:p>
    <w:p w14:paraId="1AA57070" w14:textId="77777777" w:rsidR="00262872" w:rsidRDefault="00262872" w:rsidP="00262872">
      <w:pPr>
        <w:pStyle w:val="Heading1"/>
        <w:jc w:val="center"/>
        <w:rPr>
          <w:color w:val="auto"/>
        </w:rPr>
      </w:pPr>
    </w:p>
    <w:p w14:paraId="76B482AF" w14:textId="77777777" w:rsidR="00262872" w:rsidRDefault="00262872" w:rsidP="00262872">
      <w:pPr>
        <w:pStyle w:val="Heading1"/>
        <w:jc w:val="center"/>
        <w:rPr>
          <w:color w:val="auto"/>
        </w:rPr>
      </w:pPr>
    </w:p>
    <w:p w14:paraId="3DC5CB5F" w14:textId="77777777" w:rsidR="00262872" w:rsidRDefault="00262872" w:rsidP="00262872">
      <w:pPr>
        <w:pStyle w:val="Heading1"/>
        <w:jc w:val="center"/>
        <w:rPr>
          <w:color w:val="auto"/>
        </w:rPr>
      </w:pPr>
    </w:p>
    <w:p w14:paraId="75860DAF" w14:textId="77777777" w:rsidR="00262872" w:rsidRDefault="00262872" w:rsidP="00262872">
      <w:pPr>
        <w:pStyle w:val="Heading1"/>
        <w:jc w:val="center"/>
        <w:rPr>
          <w:color w:val="auto"/>
        </w:rPr>
      </w:pPr>
    </w:p>
    <w:p w14:paraId="3960C925" w14:textId="77777777" w:rsidR="00262872" w:rsidRPr="00262872" w:rsidRDefault="00262872" w:rsidP="00262872">
      <w:pPr>
        <w:pStyle w:val="Heading1"/>
        <w:jc w:val="center"/>
        <w:rPr>
          <w:color w:val="auto"/>
          <w:sz w:val="44"/>
        </w:rPr>
      </w:pPr>
    </w:p>
    <w:p w14:paraId="427A2622" w14:textId="2D5D5C14" w:rsidR="00262872" w:rsidRPr="00262872" w:rsidRDefault="006D29EB" w:rsidP="00262872">
      <w:pPr>
        <w:pStyle w:val="Heading1"/>
        <w:rPr>
          <w:color w:val="auto"/>
          <w:sz w:val="44"/>
        </w:rPr>
      </w:pPr>
      <w:r>
        <w:rPr>
          <w:color w:val="auto"/>
          <w:sz w:val="44"/>
        </w:rPr>
        <w:t>ASHRAE ENERGY PREDICTOR</w:t>
      </w:r>
    </w:p>
    <w:p w14:paraId="2A0CB220" w14:textId="3F0E8198" w:rsidR="00262872" w:rsidRPr="00262872" w:rsidRDefault="00262872" w:rsidP="00262872">
      <w:pPr>
        <w:rPr>
          <w:sz w:val="24"/>
        </w:rPr>
      </w:pPr>
      <w:r w:rsidRPr="00262872">
        <w:rPr>
          <w:sz w:val="24"/>
        </w:rPr>
        <w:t xml:space="preserve">University of Waterloo – </w:t>
      </w:r>
      <w:r w:rsidR="006D29EB">
        <w:rPr>
          <w:sz w:val="24"/>
        </w:rPr>
        <w:t>Statistics for Data Science</w:t>
      </w:r>
      <w:r w:rsidRPr="00262872">
        <w:rPr>
          <w:sz w:val="24"/>
        </w:rPr>
        <w:t xml:space="preserve"> – Group Assignment</w:t>
      </w:r>
    </w:p>
    <w:p w14:paraId="5A2AD0E8" w14:textId="77777777" w:rsidR="00262872" w:rsidRDefault="00262872" w:rsidP="00262872">
      <w:pPr>
        <w:rPr>
          <w:sz w:val="28"/>
        </w:rPr>
      </w:pPr>
    </w:p>
    <w:p w14:paraId="61753586" w14:textId="298A6E9B" w:rsidR="00262872" w:rsidRPr="00262872" w:rsidRDefault="00262872" w:rsidP="00262872">
      <w:pPr>
        <w:rPr>
          <w:sz w:val="28"/>
        </w:rPr>
      </w:pPr>
      <w:r w:rsidRPr="00262872">
        <w:rPr>
          <w:sz w:val="28"/>
        </w:rPr>
        <w:t xml:space="preserve">GROUP </w:t>
      </w:r>
      <w:r w:rsidR="006D29EB">
        <w:rPr>
          <w:sz w:val="28"/>
        </w:rPr>
        <w:t>6</w:t>
      </w:r>
    </w:p>
    <w:p w14:paraId="111EF234" w14:textId="77777777" w:rsidR="00262872" w:rsidRPr="00262872" w:rsidRDefault="00262872" w:rsidP="00262872">
      <w:pPr>
        <w:rPr>
          <w:sz w:val="28"/>
        </w:rPr>
      </w:pPr>
    </w:p>
    <w:p w14:paraId="6FCD0B49" w14:textId="77777777" w:rsidR="00262872" w:rsidRPr="00262872" w:rsidRDefault="00262872" w:rsidP="00262872">
      <w:pPr>
        <w:rPr>
          <w:sz w:val="28"/>
        </w:rPr>
      </w:pPr>
    </w:p>
    <w:p w14:paraId="51EB86F5" w14:textId="7CD76F12" w:rsidR="00262872" w:rsidRPr="00262872" w:rsidRDefault="00262872" w:rsidP="00262872">
      <w:pPr>
        <w:rPr>
          <w:sz w:val="36"/>
        </w:rPr>
      </w:pPr>
      <w:r w:rsidRPr="00262872">
        <w:rPr>
          <w:sz w:val="36"/>
        </w:rPr>
        <w:t>Darwing Cara</w:t>
      </w:r>
    </w:p>
    <w:p w14:paraId="53A55146" w14:textId="77777777" w:rsidR="00262872" w:rsidRPr="00262872" w:rsidRDefault="00262872" w:rsidP="00262872">
      <w:pPr>
        <w:rPr>
          <w:sz w:val="36"/>
        </w:rPr>
      </w:pPr>
      <w:r w:rsidRPr="00262872">
        <w:rPr>
          <w:sz w:val="36"/>
        </w:rPr>
        <w:t>David Kobayashi</w:t>
      </w:r>
    </w:p>
    <w:p w14:paraId="14CA1D93" w14:textId="59294500" w:rsidR="00262872" w:rsidRDefault="006D29EB" w:rsidP="00262872">
      <w:pPr>
        <w:rPr>
          <w:sz w:val="36"/>
        </w:rPr>
      </w:pPr>
      <w:r>
        <w:rPr>
          <w:sz w:val="36"/>
        </w:rPr>
        <w:t>Eric Koritko</w:t>
      </w:r>
    </w:p>
    <w:p w14:paraId="1F48FFD2" w14:textId="62E33761" w:rsidR="006D29EB" w:rsidRDefault="006D29EB" w:rsidP="00262872">
      <w:pPr>
        <w:rPr>
          <w:sz w:val="36"/>
        </w:rPr>
      </w:pPr>
      <w:r>
        <w:rPr>
          <w:sz w:val="36"/>
        </w:rPr>
        <w:t>Stefan Lazarevic</w:t>
      </w:r>
    </w:p>
    <w:p w14:paraId="01793FF9" w14:textId="62790E5F" w:rsidR="006D29EB" w:rsidRPr="00262872" w:rsidRDefault="006D29EB" w:rsidP="00262872">
      <w:pPr>
        <w:rPr>
          <w:sz w:val="36"/>
        </w:rPr>
      </w:pPr>
      <w:r>
        <w:rPr>
          <w:sz w:val="36"/>
        </w:rPr>
        <w:t>Patrick McDonnell</w:t>
      </w:r>
    </w:p>
    <w:p w14:paraId="56531782" w14:textId="0CE08B09" w:rsidR="00262872" w:rsidRDefault="00262872" w:rsidP="00262872">
      <w:pPr>
        <w:rPr>
          <w:sz w:val="28"/>
        </w:rPr>
      </w:pPr>
    </w:p>
    <w:p w14:paraId="1D42A05A" w14:textId="200E6C7F" w:rsidR="00262872" w:rsidRDefault="00262872" w:rsidP="00262872">
      <w:pPr>
        <w:rPr>
          <w:sz w:val="28"/>
        </w:rPr>
      </w:pPr>
    </w:p>
    <w:p w14:paraId="646508C5" w14:textId="130E5618" w:rsidR="00262872" w:rsidRDefault="00262872" w:rsidP="00262872">
      <w:pPr>
        <w:rPr>
          <w:sz w:val="28"/>
        </w:rPr>
      </w:pPr>
    </w:p>
    <w:p w14:paraId="2809991B" w14:textId="77777777" w:rsidR="00262872" w:rsidRPr="00262872" w:rsidRDefault="00262872" w:rsidP="00262872">
      <w:pPr>
        <w:rPr>
          <w:sz w:val="28"/>
        </w:rPr>
      </w:pPr>
    </w:p>
    <w:p w14:paraId="09795B4D" w14:textId="0CA12CEC" w:rsidR="00262872" w:rsidRPr="00262872" w:rsidRDefault="006D29EB" w:rsidP="00262872">
      <w:pPr>
        <w:rPr>
          <w:sz w:val="28"/>
        </w:rPr>
      </w:pPr>
      <w:r>
        <w:rPr>
          <w:sz w:val="28"/>
        </w:rPr>
        <w:t>December 9</w:t>
      </w:r>
      <w:r w:rsidR="00262872" w:rsidRPr="00262872">
        <w:rPr>
          <w:sz w:val="28"/>
        </w:rPr>
        <w:t>, 2019</w:t>
      </w:r>
    </w:p>
    <w:p w14:paraId="0CCD36FF" w14:textId="4C1479D0" w:rsidR="00262872" w:rsidRPr="00262872" w:rsidRDefault="00262872" w:rsidP="00262872">
      <w:pPr>
        <w:spacing w:after="160"/>
        <w:jc w:val="center"/>
        <w:rPr>
          <w:rFonts w:eastAsiaTheme="majorEastAsia" w:cstheme="majorBidi"/>
          <w:b/>
          <w:sz w:val="28"/>
          <w:szCs w:val="32"/>
        </w:rPr>
      </w:pPr>
      <w:r w:rsidRPr="00262872">
        <w:rPr>
          <w:rFonts w:eastAsiaTheme="majorEastAsia" w:cstheme="majorBidi"/>
          <w:b/>
          <w:sz w:val="28"/>
          <w:szCs w:val="32"/>
        </w:rPr>
        <w:br w:type="page"/>
      </w:r>
    </w:p>
    <w:p w14:paraId="10A2D9D2" w14:textId="25AD84D2" w:rsidR="005753C1" w:rsidRDefault="005753C1" w:rsidP="005753C1">
      <w:pPr>
        <w:pStyle w:val="Heading1"/>
      </w:pPr>
      <w:r>
        <w:lastRenderedPageBreak/>
        <w:t>EXECUTIVE SUMMARY</w:t>
      </w:r>
      <w:bookmarkEnd w:id="0"/>
      <w:bookmarkEnd w:id="1"/>
      <w:bookmarkEnd w:id="2"/>
    </w:p>
    <w:p w14:paraId="37DD4591" w14:textId="77777777" w:rsidR="005753C1" w:rsidRDefault="005753C1" w:rsidP="005753C1"/>
    <w:p w14:paraId="2D8513F1" w14:textId="77777777" w:rsidR="005753C1" w:rsidRDefault="005753C1"/>
    <w:p w14:paraId="3116F146" w14:textId="03FD752E" w:rsidR="005753C1" w:rsidRDefault="005753C1">
      <w:r>
        <w:br w:type="page"/>
      </w:r>
    </w:p>
    <w:p w14:paraId="6B49B4D2" w14:textId="77777777" w:rsidR="006A399B" w:rsidRDefault="005753C1" w:rsidP="006A399B">
      <w:pPr>
        <w:pStyle w:val="Heading1"/>
      </w:pPr>
      <w:bookmarkStart w:id="3" w:name="_Toc15278978"/>
      <w:bookmarkStart w:id="4" w:name="_Toc15290594"/>
      <w:bookmarkStart w:id="5" w:name="_Toc15290633"/>
      <w:r>
        <w:lastRenderedPageBreak/>
        <w:t>TABLE OF CONTENTS</w:t>
      </w:r>
      <w:bookmarkEnd w:id="3"/>
      <w:bookmarkEnd w:id="4"/>
      <w:bookmarkEnd w:id="5"/>
    </w:p>
    <w:sdt>
      <w:sdtPr>
        <w:id w:val="1050960083"/>
        <w:docPartObj>
          <w:docPartGallery w:val="Table of Contents"/>
          <w:docPartUnique/>
        </w:docPartObj>
      </w:sdtPr>
      <w:sdtEndPr>
        <w:rPr>
          <w:b/>
          <w:bCs/>
          <w:noProof/>
        </w:rPr>
      </w:sdtEndPr>
      <w:sdtContent>
        <w:p w14:paraId="3851AE62" w14:textId="6600594E" w:rsidR="00541581" w:rsidRDefault="006A399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p>
        <w:p w14:paraId="624B60E0" w14:textId="23E57A9F" w:rsidR="00541581" w:rsidRDefault="00D609D1">
          <w:pPr>
            <w:pStyle w:val="TOC1"/>
            <w:tabs>
              <w:tab w:val="left" w:pos="660"/>
              <w:tab w:val="right" w:leader="dot" w:pos="9350"/>
            </w:tabs>
            <w:rPr>
              <w:rFonts w:asciiTheme="minorHAnsi" w:eastAsiaTheme="minorEastAsia" w:hAnsiTheme="minorHAnsi"/>
              <w:noProof/>
              <w:sz w:val="22"/>
            </w:rPr>
          </w:pPr>
          <w:hyperlink w:anchor="_Toc15290634" w:history="1">
            <w:r w:rsidR="00541581" w:rsidRPr="007C2504">
              <w:rPr>
                <w:rStyle w:val="Hyperlink"/>
                <w:noProof/>
              </w:rPr>
              <w:t>1.0</w:t>
            </w:r>
            <w:r w:rsidR="00541581">
              <w:rPr>
                <w:rFonts w:asciiTheme="minorHAnsi" w:eastAsiaTheme="minorEastAsia" w:hAnsiTheme="minorHAnsi"/>
                <w:noProof/>
                <w:sz w:val="22"/>
              </w:rPr>
              <w:tab/>
            </w:r>
            <w:r w:rsidR="00541581" w:rsidRPr="007C2504">
              <w:rPr>
                <w:rStyle w:val="Hyperlink"/>
                <w:noProof/>
              </w:rPr>
              <w:t>OBJECTIVES</w:t>
            </w:r>
            <w:r w:rsidR="00541581">
              <w:rPr>
                <w:noProof/>
                <w:webHidden/>
              </w:rPr>
              <w:tab/>
            </w:r>
            <w:r w:rsidR="00541581">
              <w:rPr>
                <w:noProof/>
                <w:webHidden/>
              </w:rPr>
              <w:fldChar w:fldCharType="begin"/>
            </w:r>
            <w:r w:rsidR="00541581">
              <w:rPr>
                <w:noProof/>
                <w:webHidden/>
              </w:rPr>
              <w:instrText xml:space="preserve"> PAGEREF _Toc15290634 \h </w:instrText>
            </w:r>
            <w:r w:rsidR="00541581">
              <w:rPr>
                <w:noProof/>
                <w:webHidden/>
              </w:rPr>
            </w:r>
            <w:r w:rsidR="00541581">
              <w:rPr>
                <w:noProof/>
                <w:webHidden/>
              </w:rPr>
              <w:fldChar w:fldCharType="separate"/>
            </w:r>
            <w:r w:rsidR="00CD734F">
              <w:rPr>
                <w:noProof/>
                <w:webHidden/>
              </w:rPr>
              <w:t>1</w:t>
            </w:r>
            <w:r w:rsidR="00541581">
              <w:rPr>
                <w:noProof/>
                <w:webHidden/>
              </w:rPr>
              <w:fldChar w:fldCharType="end"/>
            </w:r>
          </w:hyperlink>
        </w:p>
        <w:p w14:paraId="00D06332" w14:textId="599F03F8" w:rsidR="00541581" w:rsidRDefault="00D609D1">
          <w:pPr>
            <w:pStyle w:val="TOC2"/>
            <w:tabs>
              <w:tab w:val="left" w:pos="880"/>
              <w:tab w:val="right" w:leader="dot" w:pos="9350"/>
            </w:tabs>
            <w:rPr>
              <w:rFonts w:asciiTheme="minorHAnsi" w:eastAsiaTheme="minorEastAsia" w:hAnsiTheme="minorHAnsi"/>
              <w:noProof/>
              <w:sz w:val="22"/>
            </w:rPr>
          </w:pPr>
          <w:hyperlink w:anchor="_Toc15290635" w:history="1">
            <w:r w:rsidR="00541581" w:rsidRPr="007C2504">
              <w:rPr>
                <w:rStyle w:val="Hyperlink"/>
                <w:noProof/>
              </w:rPr>
              <w:t>1.1</w:t>
            </w:r>
            <w:r w:rsidR="00541581">
              <w:rPr>
                <w:rFonts w:asciiTheme="minorHAnsi" w:eastAsiaTheme="minorEastAsia" w:hAnsiTheme="minorHAnsi"/>
                <w:noProof/>
                <w:sz w:val="22"/>
              </w:rPr>
              <w:tab/>
            </w:r>
            <w:r w:rsidR="00541581" w:rsidRPr="007C2504">
              <w:rPr>
                <w:rStyle w:val="Hyperlink"/>
                <w:noProof/>
              </w:rPr>
              <w:t>ANALYSIS GOALS</w:t>
            </w:r>
            <w:r w:rsidR="00541581">
              <w:rPr>
                <w:noProof/>
                <w:webHidden/>
              </w:rPr>
              <w:tab/>
            </w:r>
            <w:r w:rsidR="00541581">
              <w:rPr>
                <w:noProof/>
                <w:webHidden/>
              </w:rPr>
              <w:fldChar w:fldCharType="begin"/>
            </w:r>
            <w:r w:rsidR="00541581">
              <w:rPr>
                <w:noProof/>
                <w:webHidden/>
              </w:rPr>
              <w:instrText xml:space="preserve"> PAGEREF _Toc15290635 \h </w:instrText>
            </w:r>
            <w:r w:rsidR="00541581">
              <w:rPr>
                <w:noProof/>
                <w:webHidden/>
              </w:rPr>
            </w:r>
            <w:r w:rsidR="00541581">
              <w:rPr>
                <w:noProof/>
                <w:webHidden/>
              </w:rPr>
              <w:fldChar w:fldCharType="separate"/>
            </w:r>
            <w:r w:rsidR="00CD734F">
              <w:rPr>
                <w:noProof/>
                <w:webHidden/>
              </w:rPr>
              <w:t>1</w:t>
            </w:r>
            <w:r w:rsidR="00541581">
              <w:rPr>
                <w:noProof/>
                <w:webHidden/>
              </w:rPr>
              <w:fldChar w:fldCharType="end"/>
            </w:r>
          </w:hyperlink>
        </w:p>
        <w:p w14:paraId="557A2544" w14:textId="69F4E7F3" w:rsidR="00541581" w:rsidRDefault="00D609D1">
          <w:pPr>
            <w:pStyle w:val="TOC2"/>
            <w:tabs>
              <w:tab w:val="left" w:pos="880"/>
              <w:tab w:val="right" w:leader="dot" w:pos="9350"/>
            </w:tabs>
            <w:rPr>
              <w:rStyle w:val="Hyperlink"/>
              <w:noProof/>
            </w:rPr>
          </w:pPr>
          <w:hyperlink w:anchor="_Toc15290636" w:history="1">
            <w:r w:rsidR="00541581" w:rsidRPr="007C2504">
              <w:rPr>
                <w:rStyle w:val="Hyperlink"/>
                <w:noProof/>
              </w:rPr>
              <w:t>1.2</w:t>
            </w:r>
            <w:r w:rsidR="00541581">
              <w:rPr>
                <w:rFonts w:asciiTheme="minorHAnsi" w:eastAsiaTheme="minorEastAsia" w:hAnsiTheme="minorHAnsi"/>
                <w:noProof/>
                <w:sz w:val="22"/>
              </w:rPr>
              <w:tab/>
            </w:r>
            <w:r w:rsidR="00541581" w:rsidRPr="007C2504">
              <w:rPr>
                <w:rStyle w:val="Hyperlink"/>
                <w:noProof/>
              </w:rPr>
              <w:t>STARTING HYPOTHESES</w:t>
            </w:r>
            <w:r w:rsidR="00541581">
              <w:rPr>
                <w:noProof/>
                <w:webHidden/>
              </w:rPr>
              <w:tab/>
            </w:r>
            <w:r w:rsidR="00541581">
              <w:rPr>
                <w:noProof/>
                <w:webHidden/>
              </w:rPr>
              <w:fldChar w:fldCharType="begin"/>
            </w:r>
            <w:r w:rsidR="00541581">
              <w:rPr>
                <w:noProof/>
                <w:webHidden/>
              </w:rPr>
              <w:instrText xml:space="preserve"> PAGEREF _Toc15290636 \h </w:instrText>
            </w:r>
            <w:r w:rsidR="00541581">
              <w:rPr>
                <w:noProof/>
                <w:webHidden/>
              </w:rPr>
            </w:r>
            <w:r w:rsidR="00541581">
              <w:rPr>
                <w:noProof/>
                <w:webHidden/>
              </w:rPr>
              <w:fldChar w:fldCharType="separate"/>
            </w:r>
            <w:r w:rsidR="00CD734F">
              <w:rPr>
                <w:noProof/>
                <w:webHidden/>
              </w:rPr>
              <w:t>1</w:t>
            </w:r>
            <w:r w:rsidR="00541581">
              <w:rPr>
                <w:noProof/>
                <w:webHidden/>
              </w:rPr>
              <w:fldChar w:fldCharType="end"/>
            </w:r>
          </w:hyperlink>
        </w:p>
        <w:p w14:paraId="4B78A30E" w14:textId="77777777" w:rsidR="00541581" w:rsidRPr="00541581" w:rsidRDefault="00541581" w:rsidP="00541581"/>
        <w:p w14:paraId="49F49312" w14:textId="2827DDF0" w:rsidR="00541581" w:rsidRDefault="00D609D1">
          <w:pPr>
            <w:pStyle w:val="TOC1"/>
            <w:tabs>
              <w:tab w:val="left" w:pos="660"/>
              <w:tab w:val="right" w:leader="dot" w:pos="9350"/>
            </w:tabs>
            <w:rPr>
              <w:rFonts w:asciiTheme="minorHAnsi" w:eastAsiaTheme="minorEastAsia" w:hAnsiTheme="minorHAnsi"/>
              <w:noProof/>
              <w:sz w:val="22"/>
            </w:rPr>
          </w:pPr>
          <w:hyperlink w:anchor="_Toc15290637" w:history="1">
            <w:r w:rsidR="00541581" w:rsidRPr="007C2504">
              <w:rPr>
                <w:rStyle w:val="Hyperlink"/>
                <w:noProof/>
              </w:rPr>
              <w:t>2.0</w:t>
            </w:r>
            <w:r w:rsidR="00541581">
              <w:rPr>
                <w:rFonts w:asciiTheme="minorHAnsi" w:eastAsiaTheme="minorEastAsia" w:hAnsiTheme="minorHAnsi"/>
                <w:noProof/>
                <w:sz w:val="22"/>
              </w:rPr>
              <w:tab/>
            </w:r>
            <w:r w:rsidR="00541581" w:rsidRPr="007C2504">
              <w:rPr>
                <w:rStyle w:val="Hyperlink"/>
                <w:noProof/>
              </w:rPr>
              <w:t>DATA PREPARATION</w:t>
            </w:r>
            <w:r w:rsidR="00541581">
              <w:rPr>
                <w:noProof/>
                <w:webHidden/>
              </w:rPr>
              <w:tab/>
            </w:r>
            <w:r w:rsidR="00541581">
              <w:rPr>
                <w:noProof/>
                <w:webHidden/>
              </w:rPr>
              <w:fldChar w:fldCharType="begin"/>
            </w:r>
            <w:r w:rsidR="00541581">
              <w:rPr>
                <w:noProof/>
                <w:webHidden/>
              </w:rPr>
              <w:instrText xml:space="preserve"> PAGEREF _Toc15290637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46BAF806" w14:textId="11B8A211" w:rsidR="00541581" w:rsidRDefault="00D609D1">
          <w:pPr>
            <w:pStyle w:val="TOC2"/>
            <w:tabs>
              <w:tab w:val="left" w:pos="880"/>
              <w:tab w:val="right" w:leader="dot" w:pos="9350"/>
            </w:tabs>
            <w:rPr>
              <w:rFonts w:asciiTheme="minorHAnsi" w:eastAsiaTheme="minorEastAsia" w:hAnsiTheme="minorHAnsi"/>
              <w:noProof/>
              <w:sz w:val="22"/>
            </w:rPr>
          </w:pPr>
          <w:hyperlink w:anchor="_Toc15290638" w:history="1">
            <w:r w:rsidR="00541581" w:rsidRPr="007C2504">
              <w:rPr>
                <w:rStyle w:val="Hyperlink"/>
                <w:noProof/>
              </w:rPr>
              <w:t>2.1</w:t>
            </w:r>
            <w:r w:rsidR="00541581">
              <w:rPr>
                <w:rFonts w:asciiTheme="minorHAnsi" w:eastAsiaTheme="minorEastAsia" w:hAnsiTheme="minorHAnsi"/>
                <w:noProof/>
                <w:sz w:val="22"/>
              </w:rPr>
              <w:tab/>
            </w:r>
            <w:r w:rsidR="00541581" w:rsidRPr="007C2504">
              <w:rPr>
                <w:rStyle w:val="Hyperlink"/>
                <w:noProof/>
              </w:rPr>
              <w:t>DATA SOURCE</w:t>
            </w:r>
            <w:r w:rsidR="00541581">
              <w:rPr>
                <w:noProof/>
                <w:webHidden/>
              </w:rPr>
              <w:tab/>
            </w:r>
            <w:r w:rsidR="00541581">
              <w:rPr>
                <w:noProof/>
                <w:webHidden/>
              </w:rPr>
              <w:fldChar w:fldCharType="begin"/>
            </w:r>
            <w:r w:rsidR="00541581">
              <w:rPr>
                <w:noProof/>
                <w:webHidden/>
              </w:rPr>
              <w:instrText xml:space="preserve"> PAGEREF _Toc15290638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0DC9D9E5" w14:textId="4986F9C1" w:rsidR="00541581" w:rsidRDefault="00D609D1">
          <w:pPr>
            <w:pStyle w:val="TOC2"/>
            <w:tabs>
              <w:tab w:val="left" w:pos="880"/>
              <w:tab w:val="right" w:leader="dot" w:pos="9350"/>
            </w:tabs>
            <w:rPr>
              <w:rFonts w:asciiTheme="minorHAnsi" w:eastAsiaTheme="minorEastAsia" w:hAnsiTheme="minorHAnsi"/>
              <w:noProof/>
              <w:sz w:val="22"/>
            </w:rPr>
          </w:pPr>
          <w:hyperlink w:anchor="_Toc15290639" w:history="1">
            <w:r w:rsidR="00541581" w:rsidRPr="007C2504">
              <w:rPr>
                <w:rStyle w:val="Hyperlink"/>
                <w:noProof/>
              </w:rPr>
              <w:t>2.2</w:t>
            </w:r>
            <w:r w:rsidR="00541581">
              <w:rPr>
                <w:rFonts w:asciiTheme="minorHAnsi" w:eastAsiaTheme="minorEastAsia" w:hAnsiTheme="minorHAnsi"/>
                <w:noProof/>
                <w:sz w:val="22"/>
              </w:rPr>
              <w:tab/>
            </w:r>
            <w:r w:rsidR="00541581" w:rsidRPr="007C2504">
              <w:rPr>
                <w:rStyle w:val="Hyperlink"/>
                <w:noProof/>
              </w:rPr>
              <w:t>DATA QUALITY</w:t>
            </w:r>
            <w:r w:rsidR="00541581">
              <w:rPr>
                <w:noProof/>
                <w:webHidden/>
              </w:rPr>
              <w:tab/>
            </w:r>
            <w:r w:rsidR="00541581">
              <w:rPr>
                <w:noProof/>
                <w:webHidden/>
              </w:rPr>
              <w:fldChar w:fldCharType="begin"/>
            </w:r>
            <w:r w:rsidR="00541581">
              <w:rPr>
                <w:noProof/>
                <w:webHidden/>
              </w:rPr>
              <w:instrText xml:space="preserve"> PAGEREF _Toc15290639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13B8E642" w14:textId="562AE023" w:rsidR="00541581" w:rsidRDefault="00D609D1">
          <w:pPr>
            <w:pStyle w:val="TOC2"/>
            <w:tabs>
              <w:tab w:val="left" w:pos="880"/>
              <w:tab w:val="right" w:leader="dot" w:pos="9350"/>
            </w:tabs>
            <w:rPr>
              <w:rFonts w:asciiTheme="minorHAnsi" w:eastAsiaTheme="minorEastAsia" w:hAnsiTheme="minorHAnsi"/>
              <w:noProof/>
              <w:sz w:val="22"/>
            </w:rPr>
          </w:pPr>
          <w:hyperlink w:anchor="_Toc15290640" w:history="1">
            <w:r w:rsidR="00541581" w:rsidRPr="007C2504">
              <w:rPr>
                <w:rStyle w:val="Hyperlink"/>
                <w:noProof/>
              </w:rPr>
              <w:t>2.3</w:t>
            </w:r>
            <w:r w:rsidR="00541581">
              <w:rPr>
                <w:rFonts w:asciiTheme="minorHAnsi" w:eastAsiaTheme="minorEastAsia" w:hAnsiTheme="minorHAnsi"/>
                <w:noProof/>
                <w:sz w:val="22"/>
              </w:rPr>
              <w:tab/>
            </w:r>
            <w:r w:rsidR="00541581" w:rsidRPr="007C2504">
              <w:rPr>
                <w:rStyle w:val="Hyperlink"/>
                <w:noProof/>
              </w:rPr>
              <w:t>PREPARATION FOR ANALYSIS - REDUCING MEMORY USAGE</w:t>
            </w:r>
            <w:r w:rsidR="00541581">
              <w:rPr>
                <w:noProof/>
                <w:webHidden/>
              </w:rPr>
              <w:tab/>
            </w:r>
            <w:r w:rsidR="00541581">
              <w:rPr>
                <w:noProof/>
                <w:webHidden/>
              </w:rPr>
              <w:fldChar w:fldCharType="begin"/>
            </w:r>
            <w:r w:rsidR="00541581">
              <w:rPr>
                <w:noProof/>
                <w:webHidden/>
              </w:rPr>
              <w:instrText xml:space="preserve"> PAGEREF _Toc15290640 \h </w:instrText>
            </w:r>
            <w:r w:rsidR="00541581">
              <w:rPr>
                <w:noProof/>
                <w:webHidden/>
              </w:rPr>
            </w:r>
            <w:r w:rsidR="00541581">
              <w:rPr>
                <w:noProof/>
                <w:webHidden/>
              </w:rPr>
              <w:fldChar w:fldCharType="separate"/>
            </w:r>
            <w:r w:rsidR="00CD734F">
              <w:rPr>
                <w:noProof/>
                <w:webHidden/>
              </w:rPr>
              <w:t>2</w:t>
            </w:r>
            <w:r w:rsidR="00541581">
              <w:rPr>
                <w:noProof/>
                <w:webHidden/>
              </w:rPr>
              <w:fldChar w:fldCharType="end"/>
            </w:r>
          </w:hyperlink>
        </w:p>
        <w:p w14:paraId="37663111" w14:textId="10A1E200" w:rsidR="00541581" w:rsidRDefault="00D609D1">
          <w:pPr>
            <w:pStyle w:val="TOC2"/>
            <w:tabs>
              <w:tab w:val="left" w:pos="880"/>
              <w:tab w:val="right" w:leader="dot" w:pos="9350"/>
            </w:tabs>
            <w:rPr>
              <w:rFonts w:asciiTheme="minorHAnsi" w:eastAsiaTheme="minorEastAsia" w:hAnsiTheme="minorHAnsi"/>
              <w:noProof/>
              <w:sz w:val="22"/>
            </w:rPr>
          </w:pPr>
          <w:hyperlink w:anchor="_Toc15290641" w:history="1">
            <w:r w:rsidR="00541581" w:rsidRPr="007C2504">
              <w:rPr>
                <w:rStyle w:val="Hyperlink"/>
                <w:noProof/>
              </w:rPr>
              <w:t>2.4</w:t>
            </w:r>
            <w:r w:rsidR="00541581">
              <w:rPr>
                <w:rFonts w:asciiTheme="minorHAnsi" w:eastAsiaTheme="minorEastAsia" w:hAnsiTheme="minorHAnsi"/>
                <w:noProof/>
                <w:sz w:val="22"/>
              </w:rPr>
              <w:tab/>
            </w:r>
            <w:r w:rsidR="00541581" w:rsidRPr="007C2504">
              <w:rPr>
                <w:rStyle w:val="Hyperlink"/>
                <w:noProof/>
              </w:rPr>
              <w:t>PREPARATION FOR ANALYSIS – ELIMINATING NULL VALUES</w:t>
            </w:r>
            <w:r w:rsidR="00541581">
              <w:rPr>
                <w:noProof/>
                <w:webHidden/>
              </w:rPr>
              <w:tab/>
            </w:r>
            <w:r w:rsidR="00541581">
              <w:rPr>
                <w:noProof/>
                <w:webHidden/>
              </w:rPr>
              <w:fldChar w:fldCharType="begin"/>
            </w:r>
            <w:r w:rsidR="00541581">
              <w:rPr>
                <w:noProof/>
                <w:webHidden/>
              </w:rPr>
              <w:instrText xml:space="preserve"> PAGEREF _Toc15290641 \h </w:instrText>
            </w:r>
            <w:r w:rsidR="00541581">
              <w:rPr>
                <w:noProof/>
                <w:webHidden/>
              </w:rPr>
            </w:r>
            <w:r w:rsidR="00541581">
              <w:rPr>
                <w:noProof/>
                <w:webHidden/>
              </w:rPr>
              <w:fldChar w:fldCharType="separate"/>
            </w:r>
            <w:r w:rsidR="00CD734F">
              <w:rPr>
                <w:noProof/>
                <w:webHidden/>
              </w:rPr>
              <w:t>3</w:t>
            </w:r>
            <w:r w:rsidR="00541581">
              <w:rPr>
                <w:noProof/>
                <w:webHidden/>
              </w:rPr>
              <w:fldChar w:fldCharType="end"/>
            </w:r>
          </w:hyperlink>
        </w:p>
        <w:p w14:paraId="667530C4" w14:textId="040E7E4E" w:rsidR="00541581" w:rsidRDefault="00D609D1">
          <w:pPr>
            <w:pStyle w:val="TOC2"/>
            <w:tabs>
              <w:tab w:val="left" w:pos="880"/>
              <w:tab w:val="right" w:leader="dot" w:pos="9350"/>
            </w:tabs>
            <w:rPr>
              <w:rStyle w:val="Hyperlink"/>
              <w:noProof/>
            </w:rPr>
          </w:pPr>
          <w:hyperlink w:anchor="_Toc15290642" w:history="1">
            <w:r w:rsidR="00541581" w:rsidRPr="007C2504">
              <w:rPr>
                <w:rStyle w:val="Hyperlink"/>
                <w:noProof/>
              </w:rPr>
              <w:t>2.5</w:t>
            </w:r>
            <w:r w:rsidR="00541581">
              <w:rPr>
                <w:rFonts w:asciiTheme="minorHAnsi" w:eastAsiaTheme="minorEastAsia" w:hAnsiTheme="minorHAnsi"/>
                <w:noProof/>
                <w:sz w:val="22"/>
              </w:rPr>
              <w:tab/>
            </w:r>
            <w:r w:rsidR="00541581" w:rsidRPr="007C2504">
              <w:rPr>
                <w:rStyle w:val="Hyperlink"/>
                <w:noProof/>
              </w:rPr>
              <w:t>PREPARATION FOR ANALYSIS – ENGINEERING ADDITIONAL FEATURES</w:t>
            </w:r>
            <w:r w:rsidR="00541581">
              <w:rPr>
                <w:noProof/>
                <w:webHidden/>
              </w:rPr>
              <w:tab/>
            </w:r>
            <w:r w:rsidR="00541581">
              <w:rPr>
                <w:noProof/>
                <w:webHidden/>
              </w:rPr>
              <w:fldChar w:fldCharType="begin"/>
            </w:r>
            <w:r w:rsidR="00541581">
              <w:rPr>
                <w:noProof/>
                <w:webHidden/>
              </w:rPr>
              <w:instrText xml:space="preserve"> PAGEREF _Toc15290642 \h </w:instrText>
            </w:r>
            <w:r w:rsidR="00541581">
              <w:rPr>
                <w:noProof/>
                <w:webHidden/>
              </w:rPr>
            </w:r>
            <w:r w:rsidR="00541581">
              <w:rPr>
                <w:noProof/>
                <w:webHidden/>
              </w:rPr>
              <w:fldChar w:fldCharType="separate"/>
            </w:r>
            <w:r w:rsidR="00CD734F">
              <w:rPr>
                <w:noProof/>
                <w:webHidden/>
              </w:rPr>
              <w:t>3</w:t>
            </w:r>
            <w:r w:rsidR="00541581">
              <w:rPr>
                <w:noProof/>
                <w:webHidden/>
              </w:rPr>
              <w:fldChar w:fldCharType="end"/>
            </w:r>
          </w:hyperlink>
        </w:p>
        <w:p w14:paraId="1468B3FE" w14:textId="77777777" w:rsidR="00541581" w:rsidRPr="00541581" w:rsidRDefault="00541581" w:rsidP="00541581"/>
        <w:p w14:paraId="38DCB601" w14:textId="74FBAF6C" w:rsidR="00541581" w:rsidRDefault="00D609D1">
          <w:pPr>
            <w:pStyle w:val="TOC1"/>
            <w:tabs>
              <w:tab w:val="left" w:pos="660"/>
              <w:tab w:val="right" w:leader="dot" w:pos="9350"/>
            </w:tabs>
            <w:rPr>
              <w:rFonts w:asciiTheme="minorHAnsi" w:eastAsiaTheme="minorEastAsia" w:hAnsiTheme="minorHAnsi"/>
              <w:noProof/>
              <w:sz w:val="22"/>
            </w:rPr>
          </w:pPr>
          <w:hyperlink w:anchor="_Toc15290643" w:history="1">
            <w:r w:rsidR="00541581" w:rsidRPr="007C2504">
              <w:rPr>
                <w:rStyle w:val="Hyperlink"/>
                <w:noProof/>
              </w:rPr>
              <w:t>3.0</w:t>
            </w:r>
            <w:r w:rsidR="00541581">
              <w:rPr>
                <w:rFonts w:asciiTheme="minorHAnsi" w:eastAsiaTheme="minorEastAsia" w:hAnsiTheme="minorHAnsi"/>
                <w:noProof/>
                <w:sz w:val="22"/>
              </w:rPr>
              <w:tab/>
            </w:r>
            <w:r w:rsidR="00541581" w:rsidRPr="007C2504">
              <w:rPr>
                <w:rStyle w:val="Hyperlink"/>
                <w:noProof/>
              </w:rPr>
              <w:t>ANALYSIS</w:t>
            </w:r>
            <w:r w:rsidR="00541581">
              <w:rPr>
                <w:noProof/>
                <w:webHidden/>
              </w:rPr>
              <w:tab/>
            </w:r>
            <w:r w:rsidR="00541581">
              <w:rPr>
                <w:noProof/>
                <w:webHidden/>
              </w:rPr>
              <w:fldChar w:fldCharType="begin"/>
            </w:r>
            <w:r w:rsidR="00541581">
              <w:rPr>
                <w:noProof/>
                <w:webHidden/>
              </w:rPr>
              <w:instrText xml:space="preserve"> PAGEREF _Toc15290643 \h </w:instrText>
            </w:r>
            <w:r w:rsidR="00541581">
              <w:rPr>
                <w:noProof/>
                <w:webHidden/>
              </w:rPr>
            </w:r>
            <w:r w:rsidR="00541581">
              <w:rPr>
                <w:noProof/>
                <w:webHidden/>
              </w:rPr>
              <w:fldChar w:fldCharType="separate"/>
            </w:r>
            <w:r w:rsidR="00CD734F">
              <w:rPr>
                <w:noProof/>
                <w:webHidden/>
              </w:rPr>
              <w:t>4</w:t>
            </w:r>
            <w:r w:rsidR="00541581">
              <w:rPr>
                <w:noProof/>
                <w:webHidden/>
              </w:rPr>
              <w:fldChar w:fldCharType="end"/>
            </w:r>
          </w:hyperlink>
        </w:p>
        <w:p w14:paraId="063F264C" w14:textId="0430980F" w:rsidR="00541581" w:rsidRDefault="00D609D1">
          <w:pPr>
            <w:pStyle w:val="TOC2"/>
            <w:tabs>
              <w:tab w:val="left" w:pos="880"/>
              <w:tab w:val="right" w:leader="dot" w:pos="9350"/>
            </w:tabs>
            <w:rPr>
              <w:rFonts w:asciiTheme="minorHAnsi" w:eastAsiaTheme="minorEastAsia" w:hAnsiTheme="minorHAnsi"/>
              <w:noProof/>
              <w:sz w:val="22"/>
            </w:rPr>
          </w:pPr>
          <w:hyperlink w:anchor="_Toc15290644" w:history="1">
            <w:r w:rsidR="00541581" w:rsidRPr="007C2504">
              <w:rPr>
                <w:rStyle w:val="Hyperlink"/>
                <w:noProof/>
              </w:rPr>
              <w:t>3.1</w:t>
            </w:r>
            <w:r w:rsidR="00541581">
              <w:rPr>
                <w:rFonts w:asciiTheme="minorHAnsi" w:eastAsiaTheme="minorEastAsia" w:hAnsiTheme="minorHAnsi"/>
                <w:noProof/>
                <w:sz w:val="22"/>
              </w:rPr>
              <w:tab/>
            </w:r>
            <w:r w:rsidR="00541581" w:rsidRPr="007C2504">
              <w:rPr>
                <w:rStyle w:val="Hyperlink"/>
                <w:noProof/>
              </w:rPr>
              <w:t>PERCENTAGE OF COMPUTERS WITH MALWARE IN THE DATASET</w:t>
            </w:r>
            <w:r w:rsidR="00541581">
              <w:rPr>
                <w:noProof/>
                <w:webHidden/>
              </w:rPr>
              <w:tab/>
            </w:r>
            <w:r w:rsidR="00541581">
              <w:rPr>
                <w:noProof/>
                <w:webHidden/>
              </w:rPr>
              <w:fldChar w:fldCharType="begin"/>
            </w:r>
            <w:r w:rsidR="00541581">
              <w:rPr>
                <w:noProof/>
                <w:webHidden/>
              </w:rPr>
              <w:instrText xml:space="preserve"> PAGEREF _Toc15290644 \h </w:instrText>
            </w:r>
            <w:r w:rsidR="00541581">
              <w:rPr>
                <w:noProof/>
                <w:webHidden/>
              </w:rPr>
            </w:r>
            <w:r w:rsidR="00541581">
              <w:rPr>
                <w:noProof/>
                <w:webHidden/>
              </w:rPr>
              <w:fldChar w:fldCharType="separate"/>
            </w:r>
            <w:r w:rsidR="00CD734F">
              <w:rPr>
                <w:noProof/>
                <w:webHidden/>
              </w:rPr>
              <w:t>4</w:t>
            </w:r>
            <w:r w:rsidR="00541581">
              <w:rPr>
                <w:noProof/>
                <w:webHidden/>
              </w:rPr>
              <w:fldChar w:fldCharType="end"/>
            </w:r>
          </w:hyperlink>
        </w:p>
        <w:p w14:paraId="3FACF498" w14:textId="3AF20BDF" w:rsidR="00541581" w:rsidRDefault="00D609D1">
          <w:pPr>
            <w:pStyle w:val="TOC2"/>
            <w:tabs>
              <w:tab w:val="left" w:pos="880"/>
              <w:tab w:val="right" w:leader="dot" w:pos="9350"/>
            </w:tabs>
            <w:rPr>
              <w:rFonts w:asciiTheme="minorHAnsi" w:eastAsiaTheme="minorEastAsia" w:hAnsiTheme="minorHAnsi"/>
              <w:noProof/>
              <w:sz w:val="22"/>
            </w:rPr>
          </w:pPr>
          <w:hyperlink w:anchor="_Toc15290645" w:history="1">
            <w:r w:rsidR="00541581" w:rsidRPr="007C2504">
              <w:rPr>
                <w:rStyle w:val="Hyperlink"/>
                <w:noProof/>
              </w:rPr>
              <w:t>3.2</w:t>
            </w:r>
            <w:r w:rsidR="00541581">
              <w:rPr>
                <w:rFonts w:asciiTheme="minorHAnsi" w:eastAsiaTheme="minorEastAsia" w:hAnsiTheme="minorHAnsi"/>
                <w:noProof/>
                <w:sz w:val="22"/>
              </w:rPr>
              <w:tab/>
            </w:r>
            <w:r w:rsidR="00541581" w:rsidRPr="007C2504">
              <w:rPr>
                <w:rStyle w:val="Hyperlink"/>
                <w:noProof/>
              </w:rPr>
              <w:t>CORRELATED FEATURES</w:t>
            </w:r>
            <w:r w:rsidR="00541581">
              <w:rPr>
                <w:noProof/>
                <w:webHidden/>
              </w:rPr>
              <w:tab/>
            </w:r>
            <w:r w:rsidR="00541581">
              <w:rPr>
                <w:noProof/>
                <w:webHidden/>
              </w:rPr>
              <w:fldChar w:fldCharType="begin"/>
            </w:r>
            <w:r w:rsidR="00541581">
              <w:rPr>
                <w:noProof/>
                <w:webHidden/>
              </w:rPr>
              <w:instrText xml:space="preserve"> PAGEREF _Toc15290645 \h </w:instrText>
            </w:r>
            <w:r w:rsidR="00541581">
              <w:rPr>
                <w:noProof/>
                <w:webHidden/>
              </w:rPr>
            </w:r>
            <w:r w:rsidR="00541581">
              <w:rPr>
                <w:noProof/>
                <w:webHidden/>
              </w:rPr>
              <w:fldChar w:fldCharType="separate"/>
            </w:r>
            <w:r w:rsidR="00CD734F">
              <w:rPr>
                <w:noProof/>
                <w:webHidden/>
              </w:rPr>
              <w:t>4</w:t>
            </w:r>
            <w:r w:rsidR="00541581">
              <w:rPr>
                <w:noProof/>
                <w:webHidden/>
              </w:rPr>
              <w:fldChar w:fldCharType="end"/>
            </w:r>
          </w:hyperlink>
        </w:p>
        <w:p w14:paraId="693053E4" w14:textId="08D90CE3" w:rsidR="00541581" w:rsidRDefault="00D609D1">
          <w:pPr>
            <w:pStyle w:val="TOC2"/>
            <w:tabs>
              <w:tab w:val="left" w:pos="880"/>
              <w:tab w:val="right" w:leader="dot" w:pos="9350"/>
            </w:tabs>
            <w:rPr>
              <w:rFonts w:asciiTheme="minorHAnsi" w:eastAsiaTheme="minorEastAsia" w:hAnsiTheme="minorHAnsi"/>
              <w:noProof/>
              <w:sz w:val="22"/>
            </w:rPr>
          </w:pPr>
          <w:hyperlink w:anchor="_Toc15290646" w:history="1">
            <w:r w:rsidR="00541581" w:rsidRPr="007C2504">
              <w:rPr>
                <w:rStyle w:val="Hyperlink"/>
                <w:noProof/>
              </w:rPr>
              <w:t>3.3</w:t>
            </w:r>
            <w:r w:rsidR="00541581">
              <w:rPr>
                <w:rFonts w:asciiTheme="minorHAnsi" w:eastAsiaTheme="minorEastAsia" w:hAnsiTheme="minorHAnsi"/>
                <w:noProof/>
                <w:sz w:val="22"/>
              </w:rPr>
              <w:tab/>
            </w:r>
            <w:r w:rsidR="00541581" w:rsidRPr="007C2504">
              <w:rPr>
                <w:rStyle w:val="Hyperlink"/>
                <w:noProof/>
              </w:rPr>
              <w:t>BASIC UNIVARIATE ANALYSIS</w:t>
            </w:r>
            <w:r w:rsidR="00541581">
              <w:rPr>
                <w:noProof/>
                <w:webHidden/>
              </w:rPr>
              <w:tab/>
            </w:r>
            <w:r w:rsidR="00541581">
              <w:rPr>
                <w:noProof/>
                <w:webHidden/>
              </w:rPr>
              <w:fldChar w:fldCharType="begin"/>
            </w:r>
            <w:r w:rsidR="00541581">
              <w:rPr>
                <w:noProof/>
                <w:webHidden/>
              </w:rPr>
              <w:instrText xml:space="preserve"> PAGEREF _Toc15290646 \h </w:instrText>
            </w:r>
            <w:r w:rsidR="00541581">
              <w:rPr>
                <w:noProof/>
                <w:webHidden/>
              </w:rPr>
            </w:r>
            <w:r w:rsidR="00541581">
              <w:rPr>
                <w:noProof/>
                <w:webHidden/>
              </w:rPr>
              <w:fldChar w:fldCharType="separate"/>
            </w:r>
            <w:r w:rsidR="00CD734F">
              <w:rPr>
                <w:noProof/>
                <w:webHidden/>
              </w:rPr>
              <w:t>5</w:t>
            </w:r>
            <w:r w:rsidR="00541581">
              <w:rPr>
                <w:noProof/>
                <w:webHidden/>
              </w:rPr>
              <w:fldChar w:fldCharType="end"/>
            </w:r>
          </w:hyperlink>
        </w:p>
        <w:p w14:paraId="7E0F4883" w14:textId="0FADC9D0" w:rsidR="00541581" w:rsidRDefault="00D609D1">
          <w:pPr>
            <w:pStyle w:val="TOC2"/>
            <w:tabs>
              <w:tab w:val="left" w:pos="880"/>
              <w:tab w:val="right" w:leader="dot" w:pos="9350"/>
            </w:tabs>
            <w:rPr>
              <w:rFonts w:asciiTheme="minorHAnsi" w:eastAsiaTheme="minorEastAsia" w:hAnsiTheme="minorHAnsi"/>
              <w:noProof/>
              <w:sz w:val="22"/>
            </w:rPr>
          </w:pPr>
          <w:hyperlink w:anchor="_Toc15290647" w:history="1">
            <w:r w:rsidR="00541581" w:rsidRPr="007C2504">
              <w:rPr>
                <w:rStyle w:val="Hyperlink"/>
                <w:noProof/>
              </w:rPr>
              <w:t>3.4</w:t>
            </w:r>
            <w:r w:rsidR="00541581">
              <w:rPr>
                <w:rFonts w:asciiTheme="minorHAnsi" w:eastAsiaTheme="minorEastAsia" w:hAnsiTheme="minorHAnsi"/>
                <w:noProof/>
                <w:sz w:val="22"/>
              </w:rPr>
              <w:tab/>
            </w:r>
            <w:r w:rsidR="00541581" w:rsidRPr="007C2504">
              <w:rPr>
                <w:rStyle w:val="Hyperlink"/>
                <w:noProof/>
              </w:rPr>
              <w:t>UNVARIATE ANALYSIS: INFORMATION VALUE (IV)</w:t>
            </w:r>
            <w:r w:rsidR="00541581">
              <w:rPr>
                <w:noProof/>
                <w:webHidden/>
              </w:rPr>
              <w:tab/>
            </w:r>
            <w:r w:rsidR="00541581">
              <w:rPr>
                <w:noProof/>
                <w:webHidden/>
              </w:rPr>
              <w:fldChar w:fldCharType="begin"/>
            </w:r>
            <w:r w:rsidR="00541581">
              <w:rPr>
                <w:noProof/>
                <w:webHidden/>
              </w:rPr>
              <w:instrText xml:space="preserve"> PAGEREF _Toc15290647 \h </w:instrText>
            </w:r>
            <w:r w:rsidR="00541581">
              <w:rPr>
                <w:noProof/>
                <w:webHidden/>
              </w:rPr>
            </w:r>
            <w:r w:rsidR="00541581">
              <w:rPr>
                <w:noProof/>
                <w:webHidden/>
              </w:rPr>
              <w:fldChar w:fldCharType="separate"/>
            </w:r>
            <w:r w:rsidR="00CD734F">
              <w:rPr>
                <w:noProof/>
                <w:webHidden/>
              </w:rPr>
              <w:t>7</w:t>
            </w:r>
            <w:r w:rsidR="00541581">
              <w:rPr>
                <w:noProof/>
                <w:webHidden/>
              </w:rPr>
              <w:fldChar w:fldCharType="end"/>
            </w:r>
          </w:hyperlink>
        </w:p>
        <w:p w14:paraId="2B5DBF01" w14:textId="0F12FAC7" w:rsidR="00541581" w:rsidRDefault="00541581">
          <w:pPr>
            <w:pStyle w:val="TOC2"/>
            <w:tabs>
              <w:tab w:val="left" w:pos="880"/>
              <w:tab w:val="right" w:leader="dot" w:pos="9350"/>
            </w:tabs>
            <w:rPr>
              <w:rStyle w:val="Hyperlink"/>
              <w:noProof/>
            </w:rPr>
          </w:pPr>
          <w:r w:rsidRPr="00017E4F">
            <w:rPr>
              <w:noProof/>
            </w:rPr>
            <w:t>3.5</w:t>
          </w:r>
          <w:r>
            <w:rPr>
              <w:rFonts w:asciiTheme="minorHAnsi" w:eastAsiaTheme="minorEastAsia" w:hAnsiTheme="minorHAnsi"/>
              <w:noProof/>
              <w:sz w:val="22"/>
            </w:rPr>
            <w:tab/>
          </w:r>
          <w:r w:rsidRPr="00017E4F">
            <w:rPr>
              <w:noProof/>
            </w:rPr>
            <w:t>MACHINE LEARNING RESULTS</w:t>
          </w:r>
          <w:r>
            <w:rPr>
              <w:noProof/>
              <w:webHidden/>
            </w:rPr>
            <w:tab/>
          </w:r>
          <w:r>
            <w:rPr>
              <w:noProof/>
              <w:webHidden/>
            </w:rPr>
            <w:fldChar w:fldCharType="begin"/>
          </w:r>
          <w:r>
            <w:rPr>
              <w:noProof/>
              <w:webHidden/>
            </w:rPr>
            <w:instrText xml:space="preserve"> PAGEREF _Toc15290648 \h </w:instrText>
          </w:r>
          <w:r>
            <w:rPr>
              <w:noProof/>
              <w:webHidden/>
            </w:rPr>
          </w:r>
          <w:r>
            <w:rPr>
              <w:noProof/>
              <w:webHidden/>
            </w:rPr>
            <w:fldChar w:fldCharType="separate"/>
          </w:r>
          <w:r w:rsidR="00CD734F">
            <w:rPr>
              <w:noProof/>
              <w:webHidden/>
            </w:rPr>
            <w:t>8</w:t>
          </w:r>
          <w:r>
            <w:rPr>
              <w:noProof/>
              <w:webHidden/>
            </w:rPr>
            <w:fldChar w:fldCharType="end"/>
          </w:r>
        </w:p>
        <w:p w14:paraId="648BFD8F" w14:textId="77777777" w:rsidR="00541581" w:rsidRPr="00541581" w:rsidRDefault="00541581" w:rsidP="00541581"/>
        <w:p w14:paraId="4675551E" w14:textId="26CA7E23" w:rsidR="00541581" w:rsidRDefault="00D609D1">
          <w:pPr>
            <w:pStyle w:val="TOC1"/>
            <w:tabs>
              <w:tab w:val="left" w:pos="660"/>
              <w:tab w:val="right" w:leader="dot" w:pos="9350"/>
            </w:tabs>
            <w:rPr>
              <w:rStyle w:val="Hyperlink"/>
              <w:noProof/>
            </w:rPr>
          </w:pPr>
          <w:hyperlink w:anchor="_Toc15290649" w:history="1">
            <w:r w:rsidR="00541581" w:rsidRPr="007C2504">
              <w:rPr>
                <w:rStyle w:val="Hyperlink"/>
                <w:noProof/>
              </w:rPr>
              <w:t>4.0</w:t>
            </w:r>
            <w:r w:rsidR="00541581">
              <w:rPr>
                <w:rFonts w:asciiTheme="minorHAnsi" w:eastAsiaTheme="minorEastAsia" w:hAnsiTheme="minorHAnsi"/>
                <w:noProof/>
                <w:sz w:val="22"/>
              </w:rPr>
              <w:tab/>
            </w:r>
            <w:r w:rsidR="00541581" w:rsidRPr="007C2504">
              <w:rPr>
                <w:rStyle w:val="Hyperlink"/>
                <w:noProof/>
              </w:rPr>
              <w:t>CONCLUSIONS</w:t>
            </w:r>
            <w:r w:rsidR="00541581">
              <w:rPr>
                <w:noProof/>
                <w:webHidden/>
              </w:rPr>
              <w:tab/>
            </w:r>
            <w:r w:rsidR="00541581">
              <w:rPr>
                <w:noProof/>
                <w:webHidden/>
              </w:rPr>
              <w:fldChar w:fldCharType="begin"/>
            </w:r>
            <w:r w:rsidR="00541581">
              <w:rPr>
                <w:noProof/>
                <w:webHidden/>
              </w:rPr>
              <w:instrText xml:space="preserve"> PAGEREF _Toc15290649 \h </w:instrText>
            </w:r>
            <w:r w:rsidR="00541581">
              <w:rPr>
                <w:noProof/>
                <w:webHidden/>
              </w:rPr>
            </w:r>
            <w:r w:rsidR="00541581">
              <w:rPr>
                <w:noProof/>
                <w:webHidden/>
              </w:rPr>
              <w:fldChar w:fldCharType="separate"/>
            </w:r>
            <w:r w:rsidR="00CD734F">
              <w:rPr>
                <w:noProof/>
                <w:webHidden/>
              </w:rPr>
              <w:t>9</w:t>
            </w:r>
            <w:r w:rsidR="00541581">
              <w:rPr>
                <w:noProof/>
                <w:webHidden/>
              </w:rPr>
              <w:fldChar w:fldCharType="end"/>
            </w:r>
          </w:hyperlink>
        </w:p>
        <w:p w14:paraId="6D879F50" w14:textId="77777777" w:rsidR="00CB5C81" w:rsidRDefault="006A399B">
          <w:pPr>
            <w:rPr>
              <w:b/>
              <w:bCs/>
              <w:noProof/>
            </w:rPr>
          </w:pPr>
          <w:r>
            <w:rPr>
              <w:b/>
              <w:bCs/>
              <w:noProof/>
            </w:rPr>
            <w:fldChar w:fldCharType="end"/>
          </w:r>
        </w:p>
      </w:sdtContent>
    </w:sdt>
    <w:p w14:paraId="391AF213" w14:textId="77777777" w:rsidR="00017E4F" w:rsidRDefault="00017E4F" w:rsidP="00017E4F">
      <w:r>
        <w:t>REFERENCES</w:t>
      </w:r>
      <w:r>
        <w:br/>
      </w:r>
    </w:p>
    <w:p w14:paraId="59C5A3C9" w14:textId="77777777" w:rsidR="00017E4F" w:rsidRDefault="00017E4F" w:rsidP="00017E4F">
      <w:r>
        <w:t>APPENDIX A: SOURCE CODE (JUPYTER NOTEBOOK)</w:t>
      </w:r>
    </w:p>
    <w:p w14:paraId="0E292A8B" w14:textId="77777777" w:rsidR="00017E4F" w:rsidRDefault="00017E4F" w:rsidP="00017E4F"/>
    <w:p w14:paraId="5C51C5C6" w14:textId="77777777" w:rsidR="00017E4F" w:rsidRDefault="00017E4F" w:rsidP="00017E4F">
      <w:r>
        <w:t>APPENDIX B: DESCRIPTION OF FEATURES FROM KAGGLE.COM</w:t>
      </w:r>
    </w:p>
    <w:p w14:paraId="2288CC81" w14:textId="77777777" w:rsidR="00017E4F" w:rsidRDefault="00017E4F" w:rsidP="00017E4F">
      <w:pPr>
        <w:pStyle w:val="Heading2"/>
      </w:pPr>
    </w:p>
    <w:p w14:paraId="50048F34" w14:textId="481D2E5F" w:rsidR="00017E4F" w:rsidRDefault="00017E4F" w:rsidP="00017E4F">
      <w:pPr>
        <w:pStyle w:val="Heading2"/>
      </w:pPr>
      <w:r>
        <w:t>LIST OF FIGURES</w:t>
      </w:r>
    </w:p>
    <w:p w14:paraId="5818F94F" w14:textId="77777777" w:rsidR="006D29EB" w:rsidRDefault="006D29EB" w:rsidP="00017E4F">
      <w:pPr>
        <w:pStyle w:val="Heading2"/>
      </w:pPr>
    </w:p>
    <w:p w14:paraId="373D7E8F" w14:textId="1E44FFE0" w:rsidR="00017E4F" w:rsidRDefault="00017E4F" w:rsidP="00017E4F">
      <w:pPr>
        <w:pStyle w:val="Heading2"/>
      </w:pPr>
      <w:r>
        <w:t>LIST OF TABLES</w:t>
      </w:r>
    </w:p>
    <w:p w14:paraId="25B4959E" w14:textId="512129BC" w:rsidR="00CB5C81" w:rsidRDefault="00CB5C81" w:rsidP="00CB5C81"/>
    <w:p w14:paraId="004AE991" w14:textId="77777777" w:rsidR="006D29EB" w:rsidRDefault="006D29EB" w:rsidP="00CB5C81"/>
    <w:p w14:paraId="4AC3F9A5" w14:textId="64518051" w:rsidR="00CB5C81" w:rsidRPr="00CB5C81" w:rsidRDefault="00CB5C81" w:rsidP="00CB5C81">
      <w:pPr>
        <w:sectPr w:rsidR="00CB5C81" w:rsidRPr="00CB5C81" w:rsidSect="00207335">
          <w:footerReference w:type="default" r:id="rId8"/>
          <w:type w:val="continuous"/>
          <w:pgSz w:w="12240" w:h="15840"/>
          <w:pgMar w:top="1440" w:right="1440" w:bottom="1440" w:left="1440" w:header="720" w:footer="720" w:gutter="0"/>
          <w:cols w:space="720"/>
          <w:docGrid w:linePitch="360"/>
        </w:sectPr>
      </w:pPr>
    </w:p>
    <w:p w14:paraId="05F7C610" w14:textId="4B6A30AA" w:rsidR="002D29D3" w:rsidRDefault="002D29D3" w:rsidP="00864875">
      <w:pPr>
        <w:pStyle w:val="Heading1"/>
        <w:numPr>
          <w:ilvl w:val="0"/>
          <w:numId w:val="20"/>
        </w:numPr>
      </w:pPr>
      <w:bookmarkStart w:id="6" w:name="_Toc15290634"/>
      <w:r>
        <w:lastRenderedPageBreak/>
        <w:t>OBJECTIVES</w:t>
      </w:r>
      <w:bookmarkEnd w:id="6"/>
    </w:p>
    <w:p w14:paraId="3BD7A7E6" w14:textId="77777777" w:rsidR="00D96E24" w:rsidRPr="00D96E24" w:rsidRDefault="00D96E24" w:rsidP="00D96E24"/>
    <w:p w14:paraId="39595199" w14:textId="489F861A" w:rsidR="00D96E24" w:rsidRDefault="00D96E24" w:rsidP="00864875">
      <w:pPr>
        <w:pStyle w:val="Heading2"/>
        <w:numPr>
          <w:ilvl w:val="1"/>
          <w:numId w:val="20"/>
        </w:numPr>
        <w:ind w:left="720"/>
      </w:pPr>
      <w:bookmarkStart w:id="7" w:name="_Toc15290635"/>
      <w:r>
        <w:t>INTRODUCTION</w:t>
      </w:r>
    </w:p>
    <w:p w14:paraId="2A8C105B" w14:textId="7451084B" w:rsidR="00D96E24" w:rsidRDefault="00D96E24" w:rsidP="00D96E24"/>
    <w:p w14:paraId="211238AB" w14:textId="77777777" w:rsidR="00E62FDA" w:rsidRDefault="00D96E24" w:rsidP="00D96E24">
      <w:r>
        <w:t>As humans, many of us spend most of our time in the built environment</w:t>
      </w:r>
      <w:r w:rsidR="00B47B52">
        <w:t xml:space="preserve"> – t</w:t>
      </w:r>
      <w:r>
        <w:t>his includes time spent working</w:t>
      </w:r>
      <w:r w:rsidR="00B47B52">
        <w:t xml:space="preserve">, </w:t>
      </w:r>
      <w:r>
        <w:t>shopping</w:t>
      </w:r>
      <w:r w:rsidR="00B47B52">
        <w:t xml:space="preserve">, </w:t>
      </w:r>
      <w:r>
        <w:t>and going to school</w:t>
      </w:r>
      <w:r w:rsidR="00B47B52">
        <w:t>. These buildings are responsible for n</w:t>
      </w:r>
      <w:r>
        <w:t xml:space="preserve">early 60% of the world’s electricity </w:t>
      </w:r>
      <w:r w:rsidR="00B47B52">
        <w:t>[1], and most of Canada’s energy production has a greenhouse</w:t>
      </w:r>
      <w:r w:rsidR="00E62FDA">
        <w:t xml:space="preserve"> </w:t>
      </w:r>
      <w:r w:rsidR="00B47B52">
        <w:t xml:space="preserve">gas footprint. </w:t>
      </w:r>
      <w:r w:rsidR="00E62FDA">
        <w:t>Since greenhouse gasses are closely linked to climate change, it is in society’s best interest to understand energy use patterns in buildings (and, ultimately, develop ways to reduce energy use).</w:t>
      </w:r>
    </w:p>
    <w:p w14:paraId="600FA450" w14:textId="77777777" w:rsidR="00E62FDA" w:rsidRDefault="00E62FDA" w:rsidP="00D96E24"/>
    <w:p w14:paraId="63B82CDD" w14:textId="5E9C0182" w:rsidR="00D96E24" w:rsidRDefault="00E62FDA" w:rsidP="00D96E24">
      <w:r>
        <w:t xml:space="preserve">This project will explore the electricity consumption in several commercial office buildings, and will attempt to identify statistical patterns with characteristics about the building or outdoor environmental conditions. </w:t>
      </w:r>
    </w:p>
    <w:p w14:paraId="20443925" w14:textId="77777777" w:rsidR="00D96E24" w:rsidRPr="00D96E24" w:rsidRDefault="00D96E24" w:rsidP="00D96E24"/>
    <w:p w14:paraId="31CEA9F0" w14:textId="30DA14B6" w:rsidR="002D29D3" w:rsidRPr="002D29D3" w:rsidRDefault="002D29D3" w:rsidP="00864875">
      <w:pPr>
        <w:pStyle w:val="Heading2"/>
        <w:numPr>
          <w:ilvl w:val="1"/>
          <w:numId w:val="20"/>
        </w:numPr>
        <w:ind w:left="720"/>
      </w:pPr>
      <w:r>
        <w:t>ANALYSIS GOALS</w:t>
      </w:r>
      <w:bookmarkEnd w:id="7"/>
    </w:p>
    <w:p w14:paraId="6C057F63" w14:textId="1D15E1CD" w:rsidR="008C10B8" w:rsidRDefault="008C10B8" w:rsidP="005753C1"/>
    <w:p w14:paraId="4C17966D" w14:textId="7B0300E0" w:rsidR="00094A47" w:rsidRDefault="00094A47" w:rsidP="00094A47">
      <w:r>
        <w:t>The main goal of this exercise is to use statistics and machine learning techniques to predict electricity consumptions in commercial office buildings. We will accomplish this by identifying statistical relationships between the building’s features, the outdoor air conditions, and the building’s electricity consumption (measured by one or more utility meters). Since we</w:t>
      </w:r>
      <w:r w:rsidR="00E62FDA">
        <w:t xml:space="preserve"> are working with </w:t>
      </w:r>
      <w:r>
        <w:t xml:space="preserve">time-series data, we will split the data into two parts. The first part will contain data from </w:t>
      </w:r>
      <w:r w:rsidRPr="00094A47">
        <w:rPr>
          <w:highlight w:val="yellow"/>
        </w:rPr>
        <w:t>***</w:t>
      </w:r>
      <w:r>
        <w:t xml:space="preserve"> to </w:t>
      </w:r>
      <w:r w:rsidRPr="00094A47">
        <w:rPr>
          <w:highlight w:val="yellow"/>
        </w:rPr>
        <w:t>***</w:t>
      </w:r>
      <w:r>
        <w:t xml:space="preserve"> (approximately </w:t>
      </w:r>
      <w:r w:rsidRPr="00094A47">
        <w:rPr>
          <w:highlight w:val="yellow"/>
        </w:rPr>
        <w:t>***%</w:t>
      </w:r>
      <w:r>
        <w:t xml:space="preserve"> of the data) and will be used to train the model. The second part will contain data from </w:t>
      </w:r>
      <w:r w:rsidRPr="00094A47">
        <w:rPr>
          <w:highlight w:val="yellow"/>
        </w:rPr>
        <w:t>***</w:t>
      </w:r>
      <w:r>
        <w:t xml:space="preserve"> to </w:t>
      </w:r>
      <w:r w:rsidRPr="00094A47">
        <w:rPr>
          <w:highlight w:val="yellow"/>
        </w:rPr>
        <w:t>***</w:t>
      </w:r>
      <w:r>
        <w:t xml:space="preserve"> and will be used to evaluate the model.</w:t>
      </w:r>
    </w:p>
    <w:p w14:paraId="3FF2B455" w14:textId="3DD1244E" w:rsidR="00094A47" w:rsidRDefault="00094A47" w:rsidP="00094A47"/>
    <w:p w14:paraId="1B6A9E2D" w14:textId="6FBA9A3E" w:rsidR="00094A47" w:rsidRDefault="00094A47" w:rsidP="00094A47">
      <w:r w:rsidRPr="00094A47">
        <w:rPr>
          <w:highlight w:val="yellow"/>
        </w:rPr>
        <w:t>***Add quantitative measurement goal here ***</w:t>
      </w:r>
    </w:p>
    <w:p w14:paraId="77E4F734" w14:textId="77777777" w:rsidR="00094A47" w:rsidRDefault="00094A47" w:rsidP="00094A47"/>
    <w:p w14:paraId="5CFCE776" w14:textId="565B817A" w:rsidR="00094A47" w:rsidRDefault="00094A47" w:rsidP="00094A47">
      <w:r>
        <w:t xml:space="preserve">The secondary goal of this exercise is to, in general terms, identify what key building and outdoor features are the most influential predictors of </w:t>
      </w:r>
      <w:r w:rsidR="00D96E24">
        <w:t>electrical energy consumption</w:t>
      </w:r>
      <w:r>
        <w:t xml:space="preserve">. </w:t>
      </w:r>
    </w:p>
    <w:p w14:paraId="551024E7" w14:textId="77777777" w:rsidR="00A80831" w:rsidRDefault="00A80831" w:rsidP="0057170F"/>
    <w:p w14:paraId="20C6A2A2" w14:textId="23F7CE16" w:rsidR="002D29D3" w:rsidRDefault="3195AEF8" w:rsidP="00864875">
      <w:pPr>
        <w:pStyle w:val="Heading2"/>
        <w:numPr>
          <w:ilvl w:val="1"/>
          <w:numId w:val="20"/>
        </w:numPr>
        <w:ind w:left="720"/>
      </w:pPr>
      <w:bookmarkStart w:id="8" w:name="_Toc15290636"/>
      <w:r>
        <w:t>STARTING HYPOTHESES</w:t>
      </w:r>
      <w:bookmarkEnd w:id="8"/>
    </w:p>
    <w:p w14:paraId="59831FEE" w14:textId="1D265C6B" w:rsidR="5926CC03" w:rsidRDefault="5926CC03" w:rsidP="5926CC03"/>
    <w:p w14:paraId="4E45B769" w14:textId="1A4C5927" w:rsidR="008C10B8" w:rsidRDefault="009623A6">
      <w:r>
        <w:t>In a commercial office building</w:t>
      </w:r>
      <w:r w:rsidR="00D867CB">
        <w:t>, electricity is typically consumed by heating, ventilation, and air conditioning systems (roughly 35%), overhead lighting (roughly 20%), and plug loads such as computers and appliances (roughly 45%). Based on prior knowledge and familiarity with buildings, we will suggest the following starting hypotheses:</w:t>
      </w:r>
    </w:p>
    <w:p w14:paraId="7E04E4FC" w14:textId="1CD1A41D" w:rsidR="00D867CB" w:rsidRDefault="00D867CB"/>
    <w:p w14:paraId="3191BD16" w14:textId="74E9002F" w:rsidR="00D867CB" w:rsidRPr="00D867CB" w:rsidRDefault="00D867CB" w:rsidP="00D867CB">
      <w:pPr>
        <w:pStyle w:val="ListParagraph"/>
        <w:numPr>
          <w:ilvl w:val="0"/>
          <w:numId w:val="22"/>
        </w:numPr>
        <w:rPr>
          <w:i/>
          <w:iCs/>
          <w:sz w:val="16"/>
          <w:szCs w:val="16"/>
        </w:rPr>
      </w:pPr>
      <w:r>
        <w:rPr>
          <w:sz w:val="16"/>
          <w:szCs w:val="16"/>
        </w:rPr>
        <w:t>There will be a relationship between the outdoor air temperature and the building’s electricity consumption. Specifically, buildings will consume more electricity on hotter days.</w:t>
      </w:r>
      <w:r>
        <w:rPr>
          <w:sz w:val="16"/>
          <w:szCs w:val="16"/>
        </w:rPr>
        <w:br/>
      </w:r>
    </w:p>
    <w:p w14:paraId="29B90E93" w14:textId="761E015A" w:rsidR="00D867CB" w:rsidRPr="00D867CB" w:rsidRDefault="00D867CB" w:rsidP="00D867CB">
      <w:pPr>
        <w:pStyle w:val="ListParagraph"/>
        <w:numPr>
          <w:ilvl w:val="0"/>
          <w:numId w:val="22"/>
        </w:numPr>
        <w:rPr>
          <w:i/>
          <w:iCs/>
          <w:sz w:val="16"/>
          <w:szCs w:val="16"/>
        </w:rPr>
      </w:pPr>
      <w:r>
        <w:rPr>
          <w:sz w:val="16"/>
          <w:szCs w:val="16"/>
        </w:rPr>
        <w:t>While there will be a relationship between the building’s size and its electricity consumption (this seems obvious), there will not be much of a relationship between electrical use intensity (electricity consumed per square foot) and building size</w:t>
      </w:r>
      <w:r>
        <w:rPr>
          <w:sz w:val="16"/>
          <w:szCs w:val="16"/>
        </w:rPr>
        <w:br/>
      </w:r>
    </w:p>
    <w:p w14:paraId="28842F9A" w14:textId="6CD6F81F" w:rsidR="00BC0040" w:rsidRPr="00BC0040" w:rsidRDefault="005C07C4" w:rsidP="00D867CB">
      <w:pPr>
        <w:pStyle w:val="ListParagraph"/>
        <w:numPr>
          <w:ilvl w:val="0"/>
          <w:numId w:val="22"/>
        </w:numPr>
        <w:rPr>
          <w:i/>
          <w:iCs/>
          <w:sz w:val="16"/>
          <w:szCs w:val="16"/>
        </w:rPr>
      </w:pPr>
      <w:r>
        <w:rPr>
          <w:sz w:val="16"/>
          <w:szCs w:val="16"/>
        </w:rPr>
        <w:t xml:space="preserve">There will be a relationship between the time of day and the building’s </w:t>
      </w:r>
      <w:r w:rsidR="00BC0040">
        <w:rPr>
          <w:sz w:val="16"/>
          <w:szCs w:val="16"/>
        </w:rPr>
        <w:t>electricity</w:t>
      </w:r>
      <w:r>
        <w:rPr>
          <w:sz w:val="16"/>
          <w:szCs w:val="16"/>
        </w:rPr>
        <w:t xml:space="preserve"> consumption</w:t>
      </w:r>
      <w:r w:rsidR="00BC0040">
        <w:rPr>
          <w:sz w:val="16"/>
          <w:szCs w:val="16"/>
        </w:rPr>
        <w:br/>
      </w:r>
    </w:p>
    <w:p w14:paraId="6AC26CA3" w14:textId="3F0DE353" w:rsidR="00D867CB" w:rsidRPr="005C07C4" w:rsidRDefault="00BC0040" w:rsidP="00D867CB">
      <w:pPr>
        <w:pStyle w:val="ListParagraph"/>
        <w:numPr>
          <w:ilvl w:val="0"/>
          <w:numId w:val="22"/>
        </w:numPr>
        <w:rPr>
          <w:i/>
          <w:iCs/>
          <w:sz w:val="16"/>
          <w:szCs w:val="16"/>
        </w:rPr>
      </w:pPr>
      <w:r>
        <w:rPr>
          <w:sz w:val="16"/>
          <w:szCs w:val="16"/>
        </w:rPr>
        <w:t>Older buildings will tend to consume more electricity than newer buildings.</w:t>
      </w:r>
      <w:r w:rsidR="005C07C4">
        <w:rPr>
          <w:sz w:val="16"/>
          <w:szCs w:val="16"/>
        </w:rPr>
        <w:br/>
      </w:r>
    </w:p>
    <w:p w14:paraId="46D9577D" w14:textId="77777777" w:rsidR="00C53DAC" w:rsidRDefault="00C53DAC">
      <w:pPr>
        <w:spacing w:after="160"/>
        <w:rPr>
          <w:rFonts w:eastAsiaTheme="majorEastAsia" w:cstheme="majorBidi"/>
          <w:b/>
          <w:color w:val="2F5496" w:themeColor="accent1" w:themeShade="BF"/>
          <w:sz w:val="28"/>
          <w:szCs w:val="32"/>
        </w:rPr>
      </w:pPr>
      <w:r>
        <w:br w:type="page"/>
      </w:r>
    </w:p>
    <w:p w14:paraId="3AC8BF02" w14:textId="04A79358" w:rsidR="002932BB" w:rsidRDefault="002932BB" w:rsidP="00864875">
      <w:pPr>
        <w:pStyle w:val="Heading1"/>
        <w:numPr>
          <w:ilvl w:val="0"/>
          <w:numId w:val="20"/>
        </w:numPr>
      </w:pPr>
      <w:bookmarkStart w:id="9" w:name="_Toc15290637"/>
      <w:r>
        <w:lastRenderedPageBreak/>
        <w:t>DATA PREPARATION</w:t>
      </w:r>
      <w:bookmarkEnd w:id="9"/>
    </w:p>
    <w:p w14:paraId="1B728205" w14:textId="55183EB7" w:rsidR="002932BB" w:rsidRDefault="002932BB">
      <w:pPr>
        <w:rPr>
          <w:i/>
          <w:iCs/>
          <w:sz w:val="16"/>
          <w:szCs w:val="16"/>
        </w:rPr>
      </w:pPr>
    </w:p>
    <w:p w14:paraId="6EE109F0" w14:textId="2085E726" w:rsidR="002932BB" w:rsidRDefault="0214FC71" w:rsidP="00864875">
      <w:pPr>
        <w:pStyle w:val="Heading2"/>
        <w:numPr>
          <w:ilvl w:val="1"/>
          <w:numId w:val="20"/>
        </w:numPr>
        <w:ind w:left="720"/>
      </w:pPr>
      <w:bookmarkStart w:id="10" w:name="_Toc15290638"/>
      <w:r>
        <w:t>DATA SOURCE</w:t>
      </w:r>
      <w:bookmarkEnd w:id="10"/>
    </w:p>
    <w:p w14:paraId="405188A7" w14:textId="2D2C9F86" w:rsidR="00B7163A" w:rsidRDefault="00B7163A" w:rsidP="00B7163A"/>
    <w:p w14:paraId="60D1CFC6" w14:textId="4023E375" w:rsidR="005C07C4" w:rsidRDefault="005C07C4" w:rsidP="005C07C4">
      <w:r>
        <w:t xml:space="preserve">We obtained our data from a Kaggle competition hosted by </w:t>
      </w:r>
      <w:r w:rsidR="006867F2">
        <w:t>ASHRAE (American Society for Heating, Refrigeration, and Air Conditioning Engineers)</w:t>
      </w:r>
      <w:r>
        <w:t xml:space="preserve"> </w:t>
      </w:r>
      <w:r w:rsidRPr="00232B00">
        <w:t>[2]</w:t>
      </w:r>
      <w:r>
        <w:t xml:space="preserve">. </w:t>
      </w:r>
      <w:r w:rsidRPr="002457D8">
        <w:t>The goal of this competition</w:t>
      </w:r>
      <w:r>
        <w:t xml:space="preserve">, hosted in </w:t>
      </w:r>
      <w:r w:rsidR="006867F2">
        <w:t>November</w:t>
      </w:r>
      <w:r>
        <w:t xml:space="preserve"> 2019, </w:t>
      </w:r>
      <w:r w:rsidR="006867F2">
        <w:t>is</w:t>
      </w:r>
      <w:r w:rsidRPr="002457D8">
        <w:t xml:space="preserve"> to predict </w:t>
      </w:r>
      <w:r w:rsidR="006867F2">
        <w:t xml:space="preserve">the energy use in various building types using historic usage rates and the observed weather. </w:t>
      </w:r>
    </w:p>
    <w:p w14:paraId="6C1CDAB5" w14:textId="77777777" w:rsidR="005C07C4" w:rsidRDefault="005C07C4" w:rsidP="005C07C4"/>
    <w:p w14:paraId="1C715116" w14:textId="6202FD02" w:rsidR="006867F2" w:rsidRDefault="005C07C4" w:rsidP="005C07C4">
      <w:r>
        <w:t xml:space="preserve">The dataset </w:t>
      </w:r>
      <w:r w:rsidR="006867F2">
        <w:t>is split into five files, but only three were used for the assignment: train.csv (</w:t>
      </w:r>
      <w:r w:rsidR="00B0340A">
        <w:t>r</w:t>
      </w:r>
      <w:r w:rsidR="006867F2">
        <w:t xml:space="preserve">oughly </w:t>
      </w:r>
      <w:r w:rsidR="00B0340A">
        <w:t>620 MB</w:t>
      </w:r>
      <w:r w:rsidR="006867F2">
        <w:t>), building_metadata.csv (roughly 45 KB), and weather_train (roughly 7.2 MB).</w:t>
      </w:r>
    </w:p>
    <w:p w14:paraId="188701AC" w14:textId="0E57F35C" w:rsidR="006867F2" w:rsidRDefault="006867F2" w:rsidP="005C07C4"/>
    <w:p w14:paraId="5F1FDC06" w14:textId="7BC58672" w:rsidR="006867F2" w:rsidRDefault="006867F2" w:rsidP="005C07C4">
      <w:r>
        <w:t xml:space="preserve">The train.csv dataset contains the historic usage rates for every building. It also contains a Building ID, and a </w:t>
      </w:r>
      <w:r w:rsidR="00B0340A">
        <w:t>Site</w:t>
      </w:r>
      <w:r>
        <w:t xml:space="preserve"> ID. The building_metadata.csv dataset contains each buildings’ features, indexed by their </w:t>
      </w:r>
      <w:r w:rsidR="00B0340A">
        <w:t>B</w:t>
      </w:r>
      <w:r>
        <w:t xml:space="preserve">uilding IDs. Likewise, the weather_train.csv dataset contains the observed weather conditions in several climate zones around North America, indexed by a </w:t>
      </w:r>
      <w:r w:rsidR="00B0340A">
        <w:t>Site</w:t>
      </w:r>
      <w:r>
        <w:t xml:space="preserve"> ID.</w:t>
      </w:r>
    </w:p>
    <w:p w14:paraId="400C010C" w14:textId="77777777" w:rsidR="006867F2" w:rsidRDefault="006867F2" w:rsidP="005C07C4"/>
    <w:p w14:paraId="3F828B2C" w14:textId="41D4308D" w:rsidR="005C07C4" w:rsidRDefault="005C07C4" w:rsidP="005C07C4">
      <w:r>
        <w:t xml:space="preserve">A </w:t>
      </w:r>
      <w:r w:rsidR="006867F2">
        <w:t xml:space="preserve">full </w:t>
      </w:r>
      <w:r>
        <w:t>description of the features can be found in Appendix B.</w:t>
      </w:r>
    </w:p>
    <w:p w14:paraId="49FAF953" w14:textId="77777777" w:rsidR="006D29EB" w:rsidRPr="006D29EB" w:rsidRDefault="006D29EB" w:rsidP="006D29EB"/>
    <w:p w14:paraId="2E45EF55" w14:textId="30B059F5" w:rsidR="0093696E" w:rsidRDefault="3195AEF8" w:rsidP="009A3526">
      <w:pPr>
        <w:pStyle w:val="Heading2"/>
        <w:numPr>
          <w:ilvl w:val="1"/>
          <w:numId w:val="20"/>
        </w:numPr>
        <w:ind w:left="720"/>
      </w:pPr>
      <w:bookmarkStart w:id="11" w:name="_Toc15290640"/>
      <w:r>
        <w:t>REDUCING MEMORY USAGE</w:t>
      </w:r>
      <w:bookmarkEnd w:id="11"/>
    </w:p>
    <w:p w14:paraId="69B354E5" w14:textId="1FCCBC5F" w:rsidR="00B0340A" w:rsidRDefault="00B0340A" w:rsidP="00B0340A"/>
    <w:p w14:paraId="0C634090" w14:textId="496350A8" w:rsidR="00B0340A" w:rsidRPr="00B0340A" w:rsidRDefault="00B0340A" w:rsidP="00B0340A">
      <w:r>
        <w:t>After loading the three datasets into memory, we ran a small function to reduce size of the dataframes.</w:t>
      </w:r>
    </w:p>
    <w:p w14:paraId="65340856" w14:textId="77777777" w:rsidR="00B0340A" w:rsidRDefault="00B0340A" w:rsidP="00B0340A"/>
    <w:p w14:paraId="7671D662" w14:textId="1BF9AA70" w:rsidR="00B0340A" w:rsidRDefault="00B0340A" w:rsidP="00B0340A">
      <w:r>
        <w:t xml:space="preserve">When python and pandas is used to read and store </w:t>
      </w:r>
      <w:r>
        <w:t xml:space="preserve">data in </w:t>
      </w:r>
      <w:r>
        <w:t>a dataframe, it selects the following default datatypes for each column:</w:t>
      </w:r>
    </w:p>
    <w:p w14:paraId="083A6ABC" w14:textId="77777777" w:rsidR="00B0340A" w:rsidRDefault="00B0340A" w:rsidP="00B0340A"/>
    <w:p w14:paraId="441D6EF6" w14:textId="77777777" w:rsidR="00B0340A" w:rsidRDefault="00B0340A" w:rsidP="00B0340A">
      <w:pPr>
        <w:pStyle w:val="ListParagraph"/>
        <w:numPr>
          <w:ilvl w:val="0"/>
          <w:numId w:val="13"/>
        </w:numPr>
      </w:pPr>
      <w:r>
        <w:t>64 bit integers (int64), for numeric values with no decimal places;</w:t>
      </w:r>
    </w:p>
    <w:p w14:paraId="3836A3D7" w14:textId="77777777" w:rsidR="00B0340A" w:rsidRDefault="00B0340A" w:rsidP="00B0340A">
      <w:pPr>
        <w:pStyle w:val="ListParagraph"/>
        <w:numPr>
          <w:ilvl w:val="0"/>
          <w:numId w:val="13"/>
        </w:numPr>
      </w:pPr>
      <w:r>
        <w:t>64 bit floats (float64), for numeric values with decimal places; and</w:t>
      </w:r>
    </w:p>
    <w:p w14:paraId="23384C18" w14:textId="77777777" w:rsidR="00B0340A" w:rsidRDefault="00B0340A" w:rsidP="00B0340A">
      <w:pPr>
        <w:pStyle w:val="ListParagraph"/>
        <w:numPr>
          <w:ilvl w:val="0"/>
          <w:numId w:val="13"/>
        </w:numPr>
      </w:pPr>
      <w:r>
        <w:t xml:space="preserve">Objects, for string values or variables with mixed data types. </w:t>
      </w:r>
    </w:p>
    <w:p w14:paraId="41CBF828" w14:textId="77777777" w:rsidR="00B0340A" w:rsidRDefault="00B0340A" w:rsidP="00B0340A"/>
    <w:p w14:paraId="013EE0D9" w14:textId="6049A525" w:rsidR="00B0340A" w:rsidRDefault="00B0340A" w:rsidP="00B0340A">
      <w:r>
        <w:t xml:space="preserve">This is a convenient approach, but not </w:t>
      </w:r>
      <w:r>
        <w:t xml:space="preserve">always </w:t>
      </w:r>
      <w:r>
        <w:t xml:space="preserve">an efficient use of memory. For example, both integers and floats have several different subtypes (16-bit integers, 16-bit floats, 32-bit integers, 32-bit floats, etc) that can be used instead. These subtypes are smaller and require less memory to store. </w:t>
      </w:r>
    </w:p>
    <w:p w14:paraId="64448FC4" w14:textId="77777777" w:rsidR="00B0340A" w:rsidRDefault="00B0340A" w:rsidP="00B0340A"/>
    <w:p w14:paraId="354C2F1E" w14:textId="3C194672" w:rsidR="00B0340A" w:rsidRDefault="00B0340A" w:rsidP="00B0340A">
      <w:r>
        <w:t xml:space="preserve">By looking at each feature’s maximum and minimum value, and then selecting a new (smaller) subtype, we were able to reduce </w:t>
      </w:r>
      <w:r>
        <w:t>train.csv’s dataframe size to roughly 290 MB.</w:t>
      </w:r>
    </w:p>
    <w:p w14:paraId="46B859D4" w14:textId="77777777" w:rsidR="00B0340A" w:rsidRDefault="00B0340A" w:rsidP="00B0340A"/>
    <w:p w14:paraId="2E3F4E5B" w14:textId="778E6172" w:rsidR="009A3526" w:rsidRDefault="00B0340A" w:rsidP="009A3526">
      <w:pPr>
        <w:pStyle w:val="Heading2"/>
        <w:numPr>
          <w:ilvl w:val="1"/>
          <w:numId w:val="20"/>
        </w:numPr>
        <w:ind w:left="720"/>
      </w:pPr>
      <w:r>
        <w:t xml:space="preserve">CLEANING THE </w:t>
      </w:r>
      <w:r w:rsidR="002A7E27">
        <w:t xml:space="preserve">WEATHER </w:t>
      </w:r>
      <w:r>
        <w:t>DATA</w:t>
      </w:r>
    </w:p>
    <w:p w14:paraId="7D05A99C" w14:textId="5D48CCD7" w:rsidR="00B0340A" w:rsidRDefault="00B0340A" w:rsidP="00B0340A"/>
    <w:p w14:paraId="49FED2C5" w14:textId="77777777" w:rsidR="002A7E27" w:rsidRDefault="00B0340A" w:rsidP="00B0340A">
      <w:r>
        <w:t xml:space="preserve">The train.csv dataset did not contain any duplicate rows, or any null values. </w:t>
      </w:r>
    </w:p>
    <w:p w14:paraId="2C2AC748" w14:textId="77777777" w:rsidR="002A7E27" w:rsidRDefault="002A7E27" w:rsidP="00B0340A"/>
    <w:p w14:paraId="3FDC49A1" w14:textId="23911B5E" w:rsidR="002A7E27" w:rsidRDefault="002A7E27" w:rsidP="00B0340A">
      <w:r>
        <w:t xml:space="preserve">Almost all the features in the </w:t>
      </w:r>
      <w:r w:rsidR="00B0340A">
        <w:t xml:space="preserve">weather.csv dataset, on the other hand, </w:t>
      </w:r>
      <w:r>
        <w:t>contained at least some null values (some features had as many as 49% null values, and some as low as 0.039%). Due to the nature of time-series weather data, we felt it appropriate to fill these null values with an interpolation of adjacent values.</w:t>
      </w:r>
    </w:p>
    <w:p w14:paraId="0F93EB4F" w14:textId="38B7014D" w:rsidR="002A7E27" w:rsidRDefault="002A7E27" w:rsidP="00B0340A"/>
    <w:p w14:paraId="6EEEFF76" w14:textId="77777777" w:rsidR="00BC0040" w:rsidRDefault="00BC0040">
      <w:pPr>
        <w:spacing w:after="160"/>
        <w:rPr>
          <w:rFonts w:eastAsiaTheme="majorEastAsia" w:cstheme="majorBidi"/>
          <w:b/>
          <w:color w:val="2F5496" w:themeColor="accent1" w:themeShade="BF"/>
          <w:sz w:val="24"/>
          <w:szCs w:val="26"/>
        </w:rPr>
      </w:pPr>
      <w:r>
        <w:br w:type="page"/>
      </w:r>
    </w:p>
    <w:p w14:paraId="256D5109" w14:textId="53153069" w:rsidR="00CC566D" w:rsidRDefault="002A7E27" w:rsidP="00CC566D">
      <w:pPr>
        <w:pStyle w:val="Heading2"/>
        <w:numPr>
          <w:ilvl w:val="1"/>
          <w:numId w:val="20"/>
        </w:numPr>
        <w:ind w:left="720"/>
      </w:pPr>
      <w:r>
        <w:lastRenderedPageBreak/>
        <w:t>FILTER AND MERGE DATA</w:t>
      </w:r>
    </w:p>
    <w:p w14:paraId="28FF88DC" w14:textId="6E32283A" w:rsidR="002A7E27" w:rsidRDefault="002A7E27" w:rsidP="002A7E27"/>
    <w:p w14:paraId="153E1DC7" w14:textId="6A41B040" w:rsidR="002A7E27" w:rsidRDefault="002A7E27" w:rsidP="002A7E27">
      <w:r>
        <w:t>This dataset contain</w:t>
      </w:r>
      <w:r w:rsidR="00BC0040">
        <w:t>ed</w:t>
      </w:r>
      <w:r>
        <w:t xml:space="preserve"> records from many different building types: education, office, healthcare, etc. To narrow down the focus of this assignment, we decided to focus on office buildings. Office buildings made up the second most heavily populated building type in this dataset (next to education buildings). </w:t>
      </w:r>
      <w:r w:rsidR="00BC0040">
        <w:t>This meant that we dropped any records (from the train.csv dataset) that were not related to an office building.</w:t>
      </w:r>
    </w:p>
    <w:p w14:paraId="22C1A13D" w14:textId="795365F1" w:rsidR="00BC0040" w:rsidRDefault="00BC0040" w:rsidP="002A7E27"/>
    <w:p w14:paraId="27A0DCF2" w14:textId="188EB2B1" w:rsidR="00BC0040" w:rsidRDefault="00BC0040" w:rsidP="002A7E27">
      <w:r>
        <w:t xml:space="preserve">This dataset also contained data from four different energy sources: electricity, chilled water, hot water, and steam. </w:t>
      </w:r>
      <w:r>
        <w:t xml:space="preserve">To </w:t>
      </w:r>
      <w:r>
        <w:t xml:space="preserve">further </w:t>
      </w:r>
      <w:r>
        <w:t>narrow down the focus of this assignment,</w:t>
      </w:r>
      <w:r>
        <w:t xml:space="preserve"> we decided to focus on electricity consumption (mostly because most of the data in the train.csv dataset pertained to electricity records). Our next step was to drop any records (from the train.csv dataset) that were not related to electricity data.</w:t>
      </w:r>
    </w:p>
    <w:p w14:paraId="4810F96B" w14:textId="3569FC0E" w:rsidR="00BC0040" w:rsidRDefault="00BC0040" w:rsidP="002A7E27"/>
    <w:p w14:paraId="3DF77110" w14:textId="35A9D5EE" w:rsidR="00BC0040" w:rsidRDefault="00BC0040" w:rsidP="002A7E27">
      <w:r>
        <w:t>Our final step was to use an inner merge on the dataframes by using the Building ID and Site ID as common features.</w:t>
      </w:r>
    </w:p>
    <w:p w14:paraId="5B096D06" w14:textId="421B5BAA" w:rsidR="08D8683F" w:rsidRDefault="00BC0040" w:rsidP="08D8683F">
      <w:r>
        <w:t xml:space="preserve"> </w:t>
      </w:r>
    </w:p>
    <w:p w14:paraId="42F24BA6" w14:textId="1A15FF4E" w:rsidR="00BC0040" w:rsidRDefault="00BC0040" w:rsidP="00BC0040">
      <w:pPr>
        <w:pStyle w:val="Heading2"/>
        <w:numPr>
          <w:ilvl w:val="1"/>
          <w:numId w:val="20"/>
        </w:numPr>
        <w:ind w:left="720"/>
      </w:pPr>
      <w:bookmarkStart w:id="12" w:name="_Toc15290643"/>
      <w:r>
        <w:t xml:space="preserve">CLEANING THE </w:t>
      </w:r>
      <w:r>
        <w:t>BUILDING METADATA</w:t>
      </w:r>
    </w:p>
    <w:p w14:paraId="644CF22C" w14:textId="77777777" w:rsidR="00BC0040" w:rsidRDefault="00BC0040" w:rsidP="00BC0040"/>
    <w:p w14:paraId="76F37E23" w14:textId="3FBDD436" w:rsidR="00BC0040" w:rsidRDefault="00BC0040" w:rsidP="00BC0040">
      <w:r>
        <w:t xml:space="preserve">After merging the three dataframes into one, we checked for null values in features formerly from the building_metadata.csv dataset. Over 90% of the floor_count records were null, and over 75% of the year_build records were null. Even though our hypothesis suspected that the building’s age would be a significant factor in predicting that building’s energy use, we decided to drop the feature due to the high number of null values. We also decided to drop the floor_count feature, since it was similar to the square_feet feature. </w:t>
      </w:r>
    </w:p>
    <w:p w14:paraId="6509C069" w14:textId="49F60320" w:rsidR="00BC0040" w:rsidRDefault="00BC0040">
      <w:pPr>
        <w:spacing w:after="160"/>
      </w:pPr>
      <w:r>
        <w:br w:type="page"/>
      </w:r>
    </w:p>
    <w:bookmarkEnd w:id="12"/>
    <w:p w14:paraId="35EA9EAB" w14:textId="77777777" w:rsidR="00684D38" w:rsidRDefault="00684D38" w:rsidP="00684D38">
      <w:pPr>
        <w:pStyle w:val="Heading1"/>
        <w:numPr>
          <w:ilvl w:val="0"/>
          <w:numId w:val="20"/>
        </w:numPr>
      </w:pPr>
      <w:r>
        <w:lastRenderedPageBreak/>
        <w:t>VARIABLE SELECTION</w:t>
      </w:r>
    </w:p>
    <w:p w14:paraId="04D5DE77" w14:textId="77777777" w:rsidR="00684D38" w:rsidRDefault="00684D38" w:rsidP="00684D38"/>
    <w:p w14:paraId="1BC434A1" w14:textId="77777777" w:rsidR="00684D38" w:rsidRDefault="00684D38" w:rsidP="00684D38">
      <w:pPr>
        <w:pStyle w:val="Heading2"/>
        <w:numPr>
          <w:ilvl w:val="1"/>
          <w:numId w:val="20"/>
        </w:numPr>
        <w:ind w:left="720"/>
      </w:pPr>
      <w:r w:rsidRPr="00E422C7">
        <w:t>EXAMINE ENERGY CONSUMPTION THROUGHOUT THE YEAR</w:t>
      </w:r>
    </w:p>
    <w:p w14:paraId="527A702C" w14:textId="77777777" w:rsidR="00BC0040" w:rsidRDefault="00BC0040" w:rsidP="00684D38"/>
    <w:p w14:paraId="5123BD35" w14:textId="3E2E1A55" w:rsidR="00684D38" w:rsidRDefault="00684D38" w:rsidP="00684D38">
      <w:r>
        <w:t>The first step for variable selection involved determining how different energy types behave throughout the year. This would be used to try and find any trends in the data and transform them if needed in order to obtain trends. The first step was to find out the frequency of different energy types using the counterplot:</w:t>
      </w:r>
    </w:p>
    <w:p w14:paraId="631E8759" w14:textId="77777777" w:rsidR="00684D38" w:rsidRPr="00E422C7" w:rsidRDefault="00684D38" w:rsidP="00684D38">
      <w:r>
        <w:t xml:space="preserve"> </w:t>
      </w:r>
    </w:p>
    <w:p w14:paraId="253B4D28" w14:textId="09B4FA43" w:rsidR="00684D38" w:rsidRDefault="00684D38" w:rsidP="00BC0040">
      <w:pPr>
        <w:jc w:val="center"/>
      </w:pPr>
      <w:r>
        <w:rPr>
          <w:noProof/>
        </w:rPr>
        <w:drawing>
          <wp:inline distT="0" distB="0" distL="0" distR="0" wp14:anchorId="0904397D" wp14:editId="021E2DA1">
            <wp:extent cx="3076575" cy="2075557"/>
            <wp:effectExtent l="0" t="0" r="0" b="1270"/>
            <wp:docPr id="1" name="Picture 1" descr="C:\Users\stefl\AppData\Local\Microsoft\Windows\INetCache\Content.MSO\69B7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l\AppData\Local\Microsoft\Windows\INetCache\Content.MSO\69B7AF2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847" cy="2085860"/>
                    </a:xfrm>
                    <a:prstGeom prst="rect">
                      <a:avLst/>
                    </a:prstGeom>
                    <a:noFill/>
                    <a:ln>
                      <a:noFill/>
                    </a:ln>
                  </pic:spPr>
                </pic:pic>
              </a:graphicData>
            </a:graphic>
          </wp:inline>
        </w:drawing>
      </w:r>
    </w:p>
    <w:p w14:paraId="7EF18579" w14:textId="77777777" w:rsidR="00BC0040" w:rsidRDefault="00BC0040" w:rsidP="00BC0040">
      <w:pPr>
        <w:jc w:val="center"/>
      </w:pPr>
    </w:p>
    <w:p w14:paraId="6F0BB99E" w14:textId="77777777" w:rsidR="00684D38" w:rsidRDefault="00684D38" w:rsidP="00684D38">
      <w:r>
        <w:t>Based on the counterplot we can see that Electricity has by far the highest frequency, whereas HotWater has the lowest. Next, we plotted the average energy consumption for all energy types combined, and compared the graph with those of average consumption of each individual energy type:</w:t>
      </w:r>
    </w:p>
    <w:p w14:paraId="2FDCC42E" w14:textId="77777777" w:rsidR="00684D38" w:rsidRDefault="00684D38" w:rsidP="00684D38">
      <w:r>
        <w:t xml:space="preserve">  </w:t>
      </w:r>
    </w:p>
    <w:p w14:paraId="435EF433" w14:textId="77777777" w:rsidR="00684D38" w:rsidRDefault="00684D38" w:rsidP="00684D38">
      <w:r>
        <w:rPr>
          <w:noProof/>
        </w:rPr>
        <w:drawing>
          <wp:anchor distT="0" distB="0" distL="114300" distR="114300" simplePos="0" relativeHeight="251659264" behindDoc="1" locked="0" layoutInCell="1" allowOverlap="1" wp14:anchorId="5AC93C53" wp14:editId="751C16E4">
            <wp:simplePos x="0" y="0"/>
            <wp:positionH relativeFrom="margin">
              <wp:align>left</wp:align>
            </wp:positionH>
            <wp:positionV relativeFrom="paragraph">
              <wp:posOffset>9525</wp:posOffset>
            </wp:positionV>
            <wp:extent cx="4229100" cy="2718435"/>
            <wp:effectExtent l="0" t="0" r="0" b="5715"/>
            <wp:wrapTight wrapText="bothSides">
              <wp:wrapPolygon edited="0">
                <wp:start x="0" y="0"/>
                <wp:lineTo x="0" y="21494"/>
                <wp:lineTo x="21503" y="21494"/>
                <wp:lineTo x="21503" y="0"/>
                <wp:lineTo x="0" y="0"/>
              </wp:wrapPolygon>
            </wp:wrapTight>
            <wp:docPr id="2" name="Picture 2" descr="C:\Users\stefl\AppData\Local\Microsoft\Windows\INetCache\Content.MSO\B7E82F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l\AppData\Local\Microsoft\Windows\INetCache\Content.MSO\B7E82FD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718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B1A0D" w14:textId="77777777" w:rsidR="00684D38" w:rsidRDefault="00684D38" w:rsidP="00684D38"/>
    <w:p w14:paraId="06B3302E" w14:textId="77777777" w:rsidR="00684D38" w:rsidRDefault="00684D38" w:rsidP="00684D38">
      <w:r>
        <w:rPr>
          <w:noProof/>
        </w:rPr>
        <w:lastRenderedPageBreak/>
        <w:drawing>
          <wp:inline distT="0" distB="0" distL="0" distR="0" wp14:anchorId="51A71865" wp14:editId="125FC65E">
            <wp:extent cx="2981325" cy="2170313"/>
            <wp:effectExtent l="0" t="0" r="0" b="1905"/>
            <wp:docPr id="4" name="Picture 4" descr="C:\Users\stefl\AppData\Local\Microsoft\Windows\INetCache\Content.MSO\C0783D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l\AppData\Local\Microsoft\Windows\INetCache\Content.MSO\C0783D3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409" cy="2213324"/>
                    </a:xfrm>
                    <a:prstGeom prst="rect">
                      <a:avLst/>
                    </a:prstGeom>
                    <a:noFill/>
                    <a:ln>
                      <a:noFill/>
                    </a:ln>
                  </pic:spPr>
                </pic:pic>
              </a:graphicData>
            </a:graphic>
          </wp:inline>
        </w:drawing>
      </w:r>
      <w:r>
        <w:rPr>
          <w:noProof/>
        </w:rPr>
        <w:drawing>
          <wp:inline distT="0" distB="0" distL="0" distR="0" wp14:anchorId="7F49B84C" wp14:editId="4A3025A2">
            <wp:extent cx="2952750" cy="2148840"/>
            <wp:effectExtent l="0" t="0" r="0" b="3810"/>
            <wp:docPr id="5" name="Picture 5" descr="C:\Users\stefl\AppData\Local\Microsoft\Windows\INetCache\Content.MSO\3D0C1B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l\AppData\Local\Microsoft\Windows\INetCache\Content.MSO\3D0C1BF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3767" cy="2171412"/>
                    </a:xfrm>
                    <a:prstGeom prst="rect">
                      <a:avLst/>
                    </a:prstGeom>
                    <a:noFill/>
                    <a:ln>
                      <a:noFill/>
                    </a:ln>
                  </pic:spPr>
                </pic:pic>
              </a:graphicData>
            </a:graphic>
          </wp:inline>
        </w:drawing>
      </w:r>
    </w:p>
    <w:p w14:paraId="234C04D1" w14:textId="77777777" w:rsidR="00684D38" w:rsidRDefault="00684D38" w:rsidP="00684D38">
      <w:r>
        <w:rPr>
          <w:noProof/>
        </w:rPr>
        <w:drawing>
          <wp:inline distT="0" distB="0" distL="0" distR="0" wp14:anchorId="34209297" wp14:editId="60A4836B">
            <wp:extent cx="2971800" cy="2421255"/>
            <wp:effectExtent l="0" t="0" r="0" b="0"/>
            <wp:docPr id="3" name="Picture 3" descr="C:\Users\stefl\AppData\Local\Microsoft\Windows\INetCache\Content.MSO\7210E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l\AppData\Local\Microsoft\Windows\INetCache\Content.MSO\7210EBB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541" cy="2436524"/>
                    </a:xfrm>
                    <a:prstGeom prst="rect">
                      <a:avLst/>
                    </a:prstGeom>
                    <a:noFill/>
                    <a:ln>
                      <a:noFill/>
                    </a:ln>
                  </pic:spPr>
                </pic:pic>
              </a:graphicData>
            </a:graphic>
          </wp:inline>
        </w:drawing>
      </w:r>
      <w:r>
        <w:rPr>
          <w:noProof/>
        </w:rPr>
        <w:drawing>
          <wp:inline distT="0" distB="0" distL="0" distR="0" wp14:anchorId="22529489" wp14:editId="55191E7D">
            <wp:extent cx="2933700" cy="2522220"/>
            <wp:effectExtent l="0" t="0" r="0" b="0"/>
            <wp:docPr id="6" name="Picture 6" descr="C:\Users\stefl\AppData\Local\Microsoft\Windows\INetCache\Content.MSO\6A466F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fl\AppData\Local\Microsoft\Windows\INetCache\Content.MSO\6A466F6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968" cy="2536206"/>
                    </a:xfrm>
                    <a:prstGeom prst="rect">
                      <a:avLst/>
                    </a:prstGeom>
                    <a:noFill/>
                    <a:ln>
                      <a:noFill/>
                    </a:ln>
                  </pic:spPr>
                </pic:pic>
              </a:graphicData>
            </a:graphic>
          </wp:inline>
        </w:drawing>
      </w:r>
    </w:p>
    <w:p w14:paraId="366190EE" w14:textId="77777777" w:rsidR="00684D38" w:rsidRDefault="00684D38" w:rsidP="00684D38"/>
    <w:p w14:paraId="5801CD7B" w14:textId="77777777" w:rsidR="00684D38" w:rsidRDefault="00684D38" w:rsidP="00684D38">
      <w:r>
        <w:t>Based on the above graphs, we have determined that the Steam and HotWater follow a trend very similar to the overall trend, however Electricity and ChilledWater are different. However, we can see from the graphs that Steam has far greater values from the other energy types, and it sets the overall trend despite its low frequency. To that end, this energy type was removed from the data set.</w:t>
      </w:r>
    </w:p>
    <w:p w14:paraId="5834CB69" w14:textId="77777777" w:rsidR="00684D38" w:rsidRDefault="00684D38" w:rsidP="00684D38"/>
    <w:p w14:paraId="147336E4" w14:textId="77777777" w:rsidR="00205B27" w:rsidRDefault="00205B27">
      <w:pPr>
        <w:spacing w:after="160"/>
      </w:pPr>
      <w:r>
        <w:br w:type="page"/>
      </w:r>
    </w:p>
    <w:p w14:paraId="7C6C7247" w14:textId="230D975B" w:rsidR="00684D38" w:rsidRDefault="00684D38" w:rsidP="00684D38">
      <w:r>
        <w:lastRenderedPageBreak/>
        <w:t>After removing steam, the Box Plots were used for the remaining energy type</w:t>
      </w:r>
      <w:r w:rsidRPr="007D5BD9">
        <w:t>s to identify any outliers</w:t>
      </w:r>
      <w:r>
        <w:t>. The Box Plots have shown a large number of outliers that are less than 1, and greater than 7, especially for the Electricity energy type. These were also removed from the data sets, to get better results:</w:t>
      </w:r>
    </w:p>
    <w:p w14:paraId="5B743F52" w14:textId="77777777" w:rsidR="00205B27" w:rsidRDefault="00205B27" w:rsidP="00684D38"/>
    <w:p w14:paraId="676906A6" w14:textId="77777777" w:rsidR="00684D38" w:rsidRDefault="00684D38" w:rsidP="00684D38">
      <w:r>
        <w:rPr>
          <w:noProof/>
        </w:rPr>
        <w:drawing>
          <wp:inline distT="0" distB="0" distL="0" distR="0" wp14:anchorId="3FB38FA1" wp14:editId="6699F4BE">
            <wp:extent cx="2533650" cy="1953466"/>
            <wp:effectExtent l="0" t="0" r="0" b="8890"/>
            <wp:docPr id="12" name="Picture 12" descr="C:\Users\stefl\AppData\Local\Microsoft\Windows\INetCache\Content.MSO\FA906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l\AppData\Local\Microsoft\Windows\INetCache\Content.MSO\FA906D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458" cy="1974135"/>
                    </a:xfrm>
                    <a:prstGeom prst="rect">
                      <a:avLst/>
                    </a:prstGeom>
                    <a:noFill/>
                    <a:ln>
                      <a:noFill/>
                    </a:ln>
                  </pic:spPr>
                </pic:pic>
              </a:graphicData>
            </a:graphic>
          </wp:inline>
        </w:drawing>
      </w:r>
      <w:r>
        <w:rPr>
          <w:noProof/>
        </w:rPr>
        <w:drawing>
          <wp:inline distT="0" distB="0" distL="0" distR="0" wp14:anchorId="3B4F1463" wp14:editId="63CDDB00">
            <wp:extent cx="2638425" cy="1940485"/>
            <wp:effectExtent l="0" t="0" r="0" b="3175"/>
            <wp:docPr id="13" name="Picture 13" descr="C:\Users\stefl\AppData\Local\Microsoft\Windows\INetCache\Content.MSO\FE21F9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l\AppData\Local\Microsoft\Windows\INetCache\Content.MSO\FE21F98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5068" cy="1974790"/>
                    </a:xfrm>
                    <a:prstGeom prst="rect">
                      <a:avLst/>
                    </a:prstGeom>
                    <a:noFill/>
                    <a:ln>
                      <a:noFill/>
                    </a:ln>
                  </pic:spPr>
                </pic:pic>
              </a:graphicData>
            </a:graphic>
          </wp:inline>
        </w:drawing>
      </w:r>
    </w:p>
    <w:p w14:paraId="43310E0F" w14:textId="77777777" w:rsidR="00684D38" w:rsidRDefault="00684D38" w:rsidP="00684D38">
      <w:pPr>
        <w:rPr>
          <w:noProof/>
        </w:rPr>
      </w:pPr>
      <w:r>
        <w:rPr>
          <w:noProof/>
        </w:rPr>
        <w:drawing>
          <wp:inline distT="0" distB="0" distL="0" distR="0" wp14:anchorId="6B578250" wp14:editId="172F25CF">
            <wp:extent cx="2466975" cy="1906063"/>
            <wp:effectExtent l="0" t="0" r="0" b="0"/>
            <wp:docPr id="14" name="Picture 14" descr="C:\Users\stefl\AppData\Local\Microsoft\Windows\INetCache\Content.MSO\160D39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l\AppData\Local\Microsoft\Windows\INetCache\Content.MSO\160D39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5118" cy="1920081"/>
                    </a:xfrm>
                    <a:prstGeom prst="rect">
                      <a:avLst/>
                    </a:prstGeom>
                    <a:noFill/>
                    <a:ln>
                      <a:noFill/>
                    </a:ln>
                  </pic:spPr>
                </pic:pic>
              </a:graphicData>
            </a:graphic>
          </wp:inline>
        </w:drawing>
      </w:r>
      <w:r w:rsidRPr="00E85C9B">
        <w:rPr>
          <w:noProof/>
        </w:rPr>
        <w:t xml:space="preserve"> </w:t>
      </w:r>
      <w:r>
        <w:rPr>
          <w:noProof/>
        </w:rPr>
        <w:t xml:space="preserve">      </w:t>
      </w:r>
      <w:r>
        <w:rPr>
          <w:noProof/>
        </w:rPr>
        <w:drawing>
          <wp:inline distT="0" distB="0" distL="0" distR="0" wp14:anchorId="06CA3BA9" wp14:editId="175F847C">
            <wp:extent cx="2390775" cy="1886913"/>
            <wp:effectExtent l="0" t="0" r="0" b="0"/>
            <wp:docPr id="15" name="Picture 15" descr="C:\Users\stefl\AppData\Local\Microsoft\Windows\INetCache\Content.MSO\A0E26B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l\AppData\Local\Microsoft\Windows\INetCache\Content.MSO\A0E26B1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5751" cy="1898733"/>
                    </a:xfrm>
                    <a:prstGeom prst="rect">
                      <a:avLst/>
                    </a:prstGeom>
                    <a:noFill/>
                    <a:ln>
                      <a:noFill/>
                    </a:ln>
                  </pic:spPr>
                </pic:pic>
              </a:graphicData>
            </a:graphic>
          </wp:inline>
        </w:drawing>
      </w:r>
    </w:p>
    <w:p w14:paraId="4BF523AD" w14:textId="15AE0EA6" w:rsidR="00684D38" w:rsidRDefault="00684D38" w:rsidP="00684D38">
      <w:pPr>
        <w:rPr>
          <w:noProof/>
        </w:rPr>
      </w:pPr>
      <w:r>
        <w:rPr>
          <w:noProof/>
        </w:rPr>
        <w:t>Finally, after these transformations, a near-normal distribution was obtained for the overall energy type consumption:</w:t>
      </w:r>
    </w:p>
    <w:p w14:paraId="5174B252" w14:textId="77777777" w:rsidR="00205B27" w:rsidRDefault="00205B27" w:rsidP="00684D38">
      <w:pPr>
        <w:rPr>
          <w:noProof/>
        </w:rPr>
      </w:pPr>
    </w:p>
    <w:p w14:paraId="16666F9A" w14:textId="77777777" w:rsidR="00684D38" w:rsidRDefault="00684D38" w:rsidP="00684D38">
      <w:r>
        <w:rPr>
          <w:noProof/>
        </w:rPr>
        <w:drawing>
          <wp:inline distT="0" distB="0" distL="0" distR="0" wp14:anchorId="466A4477" wp14:editId="75D164A4">
            <wp:extent cx="2647275" cy="1943100"/>
            <wp:effectExtent l="0" t="0" r="1270" b="0"/>
            <wp:docPr id="16" name="Picture 16" descr="C:\Users\stefl\AppData\Local\Microsoft\Windows\INetCache\Content.MSO\AD8B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l\AppData\Local\Microsoft\Windows\INetCache\Content.MSO\AD8B30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1896" cy="1953832"/>
                    </a:xfrm>
                    <a:prstGeom prst="rect">
                      <a:avLst/>
                    </a:prstGeom>
                    <a:noFill/>
                    <a:ln>
                      <a:noFill/>
                    </a:ln>
                  </pic:spPr>
                </pic:pic>
              </a:graphicData>
            </a:graphic>
          </wp:inline>
        </w:drawing>
      </w:r>
    </w:p>
    <w:p w14:paraId="72D432EB" w14:textId="04E9E097" w:rsidR="00205B27" w:rsidRDefault="00205B27">
      <w:pPr>
        <w:spacing w:after="160"/>
        <w:rPr>
          <w:rFonts w:eastAsia="Arial Nova Cond" w:cs="Arial Nova Cond"/>
          <w:szCs w:val="21"/>
        </w:rPr>
      </w:pPr>
      <w:r>
        <w:rPr>
          <w:rFonts w:eastAsia="Arial Nova Cond" w:cs="Arial Nova Cond"/>
          <w:szCs w:val="21"/>
        </w:rPr>
        <w:br w:type="page"/>
      </w:r>
    </w:p>
    <w:p w14:paraId="51B2689E" w14:textId="77777777" w:rsidR="00684D38" w:rsidRDefault="00684D38" w:rsidP="00684D38">
      <w:pPr>
        <w:pStyle w:val="Heading2"/>
        <w:numPr>
          <w:ilvl w:val="1"/>
          <w:numId w:val="20"/>
        </w:numPr>
        <w:ind w:left="720"/>
      </w:pPr>
      <w:bookmarkStart w:id="13" w:name="_Toc15290645"/>
      <w:r w:rsidRPr="00E422C7">
        <w:lastRenderedPageBreak/>
        <w:t>EXAMINE WEATHER FEATURES</w:t>
      </w:r>
      <w:bookmarkEnd w:id="13"/>
    </w:p>
    <w:p w14:paraId="1FB041BD" w14:textId="77777777" w:rsidR="00205B27" w:rsidRDefault="00205B27" w:rsidP="00684D38">
      <w:pPr>
        <w:rPr>
          <w:rFonts w:eastAsia="Arial Nova Cond" w:cs="Arial Nova Cond"/>
          <w:szCs w:val="21"/>
        </w:rPr>
      </w:pPr>
    </w:p>
    <w:p w14:paraId="446449FE" w14:textId="0BA3A2FC" w:rsidR="00684D38" w:rsidRDefault="00684D38" w:rsidP="00684D38">
      <w:pPr>
        <w:rPr>
          <w:rFonts w:eastAsia="Arial Nova Cond" w:cs="Arial Nova Cond"/>
          <w:szCs w:val="21"/>
        </w:rPr>
      </w:pPr>
      <w:r>
        <w:rPr>
          <w:rFonts w:eastAsia="Arial Nova Cond" w:cs="Arial Nova Cond"/>
          <w:szCs w:val="21"/>
        </w:rPr>
        <w:t>To examine the different features, we have used the distplots to see how they are distributed. The plots are presented below:</w:t>
      </w:r>
    </w:p>
    <w:p w14:paraId="567771E2" w14:textId="77777777" w:rsidR="00684D38" w:rsidRDefault="00684D38" w:rsidP="00684D38">
      <w:pPr>
        <w:rPr>
          <w:rFonts w:eastAsia="Arial Nova Cond" w:cs="Arial Nova Cond"/>
          <w:szCs w:val="21"/>
        </w:rPr>
      </w:pPr>
      <w:r w:rsidRPr="009473C6">
        <w:rPr>
          <w:noProof/>
        </w:rPr>
        <w:drawing>
          <wp:inline distT="0" distB="0" distL="0" distR="0" wp14:anchorId="7D0ED87E" wp14:editId="3D944FC9">
            <wp:extent cx="2627915" cy="180022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4008" cy="1804399"/>
                    </a:xfrm>
                    <a:prstGeom prst="rect">
                      <a:avLst/>
                    </a:prstGeom>
                  </pic:spPr>
                </pic:pic>
              </a:graphicData>
            </a:graphic>
          </wp:inline>
        </w:drawing>
      </w:r>
      <w:r w:rsidRPr="009473C6">
        <w:rPr>
          <w:noProof/>
        </w:rPr>
        <w:t xml:space="preserve"> </w:t>
      </w:r>
      <w:r w:rsidRPr="009473C6">
        <w:rPr>
          <w:noProof/>
        </w:rPr>
        <w:drawing>
          <wp:inline distT="0" distB="0" distL="0" distR="0" wp14:anchorId="7DC5AF27" wp14:editId="23DD62E8">
            <wp:extent cx="2525401" cy="175768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9200" cy="1767284"/>
                    </a:xfrm>
                    <a:prstGeom prst="rect">
                      <a:avLst/>
                    </a:prstGeom>
                  </pic:spPr>
                </pic:pic>
              </a:graphicData>
            </a:graphic>
          </wp:inline>
        </w:drawing>
      </w:r>
      <w:r w:rsidRPr="009473C6">
        <w:rPr>
          <w:noProof/>
        </w:rPr>
        <w:t xml:space="preserve"> </w:t>
      </w:r>
      <w:r w:rsidRPr="009473C6">
        <w:rPr>
          <w:noProof/>
        </w:rPr>
        <w:drawing>
          <wp:inline distT="0" distB="0" distL="0" distR="0" wp14:anchorId="7F281BF2" wp14:editId="40C4FF8F">
            <wp:extent cx="2609850" cy="180681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2931" cy="1822798"/>
                    </a:xfrm>
                    <a:prstGeom prst="rect">
                      <a:avLst/>
                    </a:prstGeom>
                  </pic:spPr>
                </pic:pic>
              </a:graphicData>
            </a:graphic>
          </wp:inline>
        </w:drawing>
      </w:r>
      <w:r w:rsidRPr="009473C6">
        <w:rPr>
          <w:noProof/>
        </w:rPr>
        <w:t xml:space="preserve"> </w:t>
      </w:r>
      <w:r w:rsidRPr="009473C6">
        <w:rPr>
          <w:noProof/>
        </w:rPr>
        <w:drawing>
          <wp:inline distT="0" distB="0" distL="0" distR="0" wp14:anchorId="608CF979" wp14:editId="1B4B7FB6">
            <wp:extent cx="2547297" cy="177292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9969" cy="1781739"/>
                    </a:xfrm>
                    <a:prstGeom prst="rect">
                      <a:avLst/>
                    </a:prstGeom>
                  </pic:spPr>
                </pic:pic>
              </a:graphicData>
            </a:graphic>
          </wp:inline>
        </w:drawing>
      </w:r>
    </w:p>
    <w:p w14:paraId="3F58D86C" w14:textId="77777777" w:rsidR="00684D38" w:rsidRDefault="00684D38" w:rsidP="00684D38">
      <w:pPr>
        <w:rPr>
          <w:noProof/>
        </w:rPr>
      </w:pPr>
      <w:r w:rsidRPr="009473C6">
        <w:rPr>
          <w:noProof/>
        </w:rPr>
        <w:drawing>
          <wp:inline distT="0" distB="0" distL="0" distR="0" wp14:anchorId="3A6F1A0C" wp14:editId="53470949">
            <wp:extent cx="2581275" cy="178391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1849" cy="1791226"/>
                    </a:xfrm>
                    <a:prstGeom prst="rect">
                      <a:avLst/>
                    </a:prstGeom>
                  </pic:spPr>
                </pic:pic>
              </a:graphicData>
            </a:graphic>
          </wp:inline>
        </w:drawing>
      </w:r>
      <w:r w:rsidRPr="009473C6">
        <w:rPr>
          <w:noProof/>
        </w:rPr>
        <w:t xml:space="preserve"> </w:t>
      </w:r>
      <w:r w:rsidRPr="009473C6">
        <w:rPr>
          <w:noProof/>
        </w:rPr>
        <w:drawing>
          <wp:inline distT="0" distB="0" distL="0" distR="0" wp14:anchorId="673C27EF" wp14:editId="09D4E3AE">
            <wp:extent cx="2573225" cy="17627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6727" cy="1772009"/>
                    </a:xfrm>
                    <a:prstGeom prst="rect">
                      <a:avLst/>
                    </a:prstGeom>
                  </pic:spPr>
                </pic:pic>
              </a:graphicData>
            </a:graphic>
          </wp:inline>
        </w:drawing>
      </w:r>
    </w:p>
    <w:p w14:paraId="4E738199" w14:textId="77777777" w:rsidR="00684D38" w:rsidRDefault="00684D38" w:rsidP="00684D38">
      <w:pPr>
        <w:rPr>
          <w:noProof/>
        </w:rPr>
      </w:pPr>
      <w:r>
        <w:rPr>
          <w:noProof/>
        </w:rPr>
        <w:t>Based on the graphs, we can determine that the cloud coverage is different from others in that it is composed of a number of fixed values, and parcip_depth_1_hr has a very large number of 0 values. To that end, these are not very useful for our calculations, and were removed from the data set. The remaining variables all had similar distributions, thiugh they were skewed. The sea_level_pressure was the feature that followed the normal distribution the closest.</w:t>
      </w:r>
    </w:p>
    <w:p w14:paraId="403FA6AB" w14:textId="77777777" w:rsidR="00684D38" w:rsidRDefault="00684D38" w:rsidP="00684D38">
      <w:pPr>
        <w:rPr>
          <w:noProof/>
        </w:rPr>
      </w:pPr>
    </w:p>
    <w:p w14:paraId="64E9D106" w14:textId="3D4595A0" w:rsidR="00684D38" w:rsidRDefault="00684D38" w:rsidP="00684D38">
      <w:pPr>
        <w:rPr>
          <w:rFonts w:eastAsia="Arial Nova Cond" w:cs="Arial Nova Cond"/>
          <w:b/>
          <w:caps/>
          <w:sz w:val="16"/>
          <w:szCs w:val="16"/>
        </w:rPr>
      </w:pPr>
      <w:r>
        <w:rPr>
          <w:noProof/>
        </w:rPr>
        <w:t xml:space="preserve">Next, the data frame corr() function was used to find the correlation between the remaining variables. The value of 0.9 was used as the threshold, and any features with the correlation higher than this were dropped as redundant. After applying the function, it was determined that the remaining variables are highly correlated, and thus only the sea_level_pressure was kept as it is closest to the normal distribution. </w:t>
      </w:r>
    </w:p>
    <w:p w14:paraId="7904CA63" w14:textId="59EC839F" w:rsidR="00205B27" w:rsidRDefault="00205B27">
      <w:pPr>
        <w:spacing w:after="160"/>
        <w:rPr>
          <w:rFonts w:eastAsia="Arial Nova Cond" w:cs="Arial Nova Cond"/>
          <w:b/>
          <w:caps/>
          <w:sz w:val="16"/>
          <w:szCs w:val="16"/>
        </w:rPr>
      </w:pPr>
      <w:r>
        <w:rPr>
          <w:rFonts w:eastAsia="Arial Nova Cond" w:cs="Arial Nova Cond"/>
          <w:b/>
          <w:caps/>
          <w:sz w:val="16"/>
          <w:szCs w:val="16"/>
        </w:rPr>
        <w:br w:type="page"/>
      </w:r>
    </w:p>
    <w:p w14:paraId="47D537CB" w14:textId="77777777" w:rsidR="00684D38" w:rsidRDefault="00684D38" w:rsidP="00684D38">
      <w:pPr>
        <w:pStyle w:val="Heading2"/>
        <w:numPr>
          <w:ilvl w:val="1"/>
          <w:numId w:val="20"/>
        </w:numPr>
        <w:ind w:left="720"/>
      </w:pPr>
      <w:r w:rsidRPr="00E422C7">
        <w:lastRenderedPageBreak/>
        <w:t>EXAMINE SURFACE AREA</w:t>
      </w:r>
    </w:p>
    <w:p w14:paraId="5F69F4C1" w14:textId="77777777" w:rsidR="00205B27" w:rsidRDefault="00205B27" w:rsidP="00684D38"/>
    <w:p w14:paraId="59CA3C17" w14:textId="7EDF8286" w:rsidR="00684D38" w:rsidRDefault="00684D38" w:rsidP="00684D38">
      <w:r>
        <w:t>After plotting the surface area using the distplot, it was determined that it is negatively-skewed:</w:t>
      </w:r>
    </w:p>
    <w:p w14:paraId="5F9F5CE4" w14:textId="77777777" w:rsidR="00205B27" w:rsidRDefault="00205B27" w:rsidP="00684D38"/>
    <w:p w14:paraId="3E7013ED" w14:textId="77777777" w:rsidR="00684D38" w:rsidRDefault="00684D38" w:rsidP="00684D38">
      <w:r w:rsidRPr="00A536B0">
        <w:rPr>
          <w:noProof/>
        </w:rPr>
        <w:drawing>
          <wp:inline distT="0" distB="0" distL="0" distR="0" wp14:anchorId="472F343F" wp14:editId="78F42AE7">
            <wp:extent cx="2781300" cy="19265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7519" cy="1930901"/>
                    </a:xfrm>
                    <a:prstGeom prst="rect">
                      <a:avLst/>
                    </a:prstGeom>
                  </pic:spPr>
                </pic:pic>
              </a:graphicData>
            </a:graphic>
          </wp:inline>
        </w:drawing>
      </w:r>
    </w:p>
    <w:p w14:paraId="6CB92F34" w14:textId="77777777" w:rsidR="00684D38" w:rsidRDefault="00684D38" w:rsidP="00684D38">
      <w:r>
        <w:t>To that end, the feature was transformed using the log-transformation, and then it gained a near-normal distribution:</w:t>
      </w:r>
    </w:p>
    <w:p w14:paraId="1754E25E" w14:textId="77777777" w:rsidR="00684D38" w:rsidRDefault="00684D38" w:rsidP="00684D38"/>
    <w:p w14:paraId="2E7CE905" w14:textId="77777777" w:rsidR="00684D38" w:rsidRPr="005A5FD3" w:rsidRDefault="00684D38" w:rsidP="00684D38">
      <w:r w:rsidRPr="00A536B0">
        <w:rPr>
          <w:noProof/>
        </w:rPr>
        <w:drawing>
          <wp:inline distT="0" distB="0" distL="0" distR="0" wp14:anchorId="4A1ECDD6" wp14:editId="1ACB7691">
            <wp:extent cx="2790825" cy="207426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1637" cy="2089730"/>
                    </a:xfrm>
                    <a:prstGeom prst="rect">
                      <a:avLst/>
                    </a:prstGeom>
                  </pic:spPr>
                </pic:pic>
              </a:graphicData>
            </a:graphic>
          </wp:inline>
        </w:drawing>
      </w:r>
    </w:p>
    <w:p w14:paraId="0DFE6B25" w14:textId="06D0D1A4" w:rsidR="7489B634" w:rsidRDefault="7489B634" w:rsidP="7489B634">
      <w:pPr>
        <w:rPr>
          <w:rFonts w:eastAsia="Arial Nova Cond" w:cs="Arial Nova Cond"/>
          <w:szCs w:val="21"/>
        </w:rPr>
      </w:pPr>
    </w:p>
    <w:p w14:paraId="1127F275" w14:textId="062F443C" w:rsidR="00E078A1" w:rsidRDefault="00E078A1" w:rsidP="006D29EB">
      <w:pPr>
        <w:rPr>
          <w:rFonts w:eastAsia="Arial Nova Cond" w:cs="Arial Nova Cond"/>
          <w:b/>
          <w:caps/>
          <w:sz w:val="16"/>
          <w:szCs w:val="16"/>
        </w:rPr>
      </w:pPr>
    </w:p>
    <w:p w14:paraId="5E59706F" w14:textId="77777777" w:rsidR="006D29EB" w:rsidRPr="00E078A1" w:rsidRDefault="006D29EB" w:rsidP="006D29EB">
      <w:pPr>
        <w:rPr>
          <w:rFonts w:eastAsia="Arial Nova Cond" w:cs="Arial Nova Cond"/>
          <w:b/>
          <w:caps/>
          <w:sz w:val="16"/>
          <w:szCs w:val="16"/>
        </w:rPr>
      </w:pPr>
    </w:p>
    <w:p w14:paraId="02D72307" w14:textId="77777777" w:rsidR="00541581" w:rsidRDefault="00541581" w:rsidP="0214FC71"/>
    <w:p w14:paraId="566C80D3" w14:textId="77777777" w:rsidR="006D29EB" w:rsidRDefault="006D29EB">
      <w:pPr>
        <w:spacing w:after="160"/>
        <w:rPr>
          <w:rFonts w:eastAsiaTheme="majorEastAsia" w:cstheme="majorBidi"/>
          <w:b/>
          <w:color w:val="2F5496" w:themeColor="accent1" w:themeShade="BF"/>
          <w:sz w:val="28"/>
          <w:szCs w:val="32"/>
        </w:rPr>
      </w:pPr>
      <w:bookmarkStart w:id="14" w:name="_Toc15290649"/>
      <w:r>
        <w:br w:type="page"/>
      </w:r>
    </w:p>
    <w:p w14:paraId="3EB72D9C" w14:textId="77777777" w:rsidR="00684D38" w:rsidRDefault="75DA3EA9" w:rsidP="00684D38">
      <w:pPr>
        <w:pStyle w:val="Heading1"/>
        <w:numPr>
          <w:ilvl w:val="0"/>
          <w:numId w:val="20"/>
        </w:numPr>
      </w:pPr>
      <w:r>
        <w:lastRenderedPageBreak/>
        <w:t>ANALYSIS</w:t>
      </w:r>
    </w:p>
    <w:p w14:paraId="3985CD65" w14:textId="22659051" w:rsidR="75DA3EA9" w:rsidRDefault="75DA3EA9" w:rsidP="75DA3EA9"/>
    <w:p w14:paraId="75A076FC" w14:textId="7FBB8DBC" w:rsidR="75DA3EA9" w:rsidRDefault="75DA3EA9" w:rsidP="75DA3EA9">
      <w:pPr>
        <w:pStyle w:val="Heading2"/>
        <w:numPr>
          <w:ilvl w:val="1"/>
          <w:numId w:val="20"/>
        </w:numPr>
        <w:ind w:left="720"/>
      </w:pPr>
      <w:r>
        <w:t>Multiple Linear Regression</w:t>
      </w:r>
    </w:p>
    <w:p w14:paraId="59396F9D" w14:textId="77777777" w:rsidR="00205B27" w:rsidRPr="00205B27" w:rsidRDefault="00205B27" w:rsidP="00205B27"/>
    <w:p w14:paraId="711DDCB3" w14:textId="5F2D94E5" w:rsidR="75DA3EA9" w:rsidRDefault="1EA6F16B" w:rsidP="75DA3EA9">
      <w:pPr>
        <w:rPr>
          <w:rFonts w:eastAsia="Open Sans" w:cs="Open Sans"/>
          <w:color w:val="000000" w:themeColor="text1"/>
          <w:szCs w:val="17"/>
        </w:rPr>
      </w:pPr>
      <w:r w:rsidRPr="1EA6F16B">
        <w:rPr>
          <w:rFonts w:eastAsia="Open Sans" w:cs="Open Sans"/>
          <w:color w:val="000000" w:themeColor="text1"/>
          <w:szCs w:val="17"/>
        </w:rPr>
        <w:t>Now that we have cleaned our data set and selected the appropriate variables for our data frame, we will make an attempt at fitting a linear model to the data. Our model equation will be as follows:</w:t>
      </w:r>
    </w:p>
    <w:p w14:paraId="267D0DB7" w14:textId="2C67C657" w:rsidR="75DA3EA9" w:rsidRDefault="75DA3EA9" w:rsidP="75DA3EA9">
      <w:pPr>
        <w:rPr>
          <w:rFonts w:eastAsia="Open Sans" w:cs="Open Sans"/>
          <w:color w:val="000000" w:themeColor="text1"/>
          <w:szCs w:val="17"/>
        </w:rPr>
      </w:pPr>
    </w:p>
    <w:p w14:paraId="380DC6CE" w14:textId="26BAE327" w:rsidR="75DA3EA9" w:rsidRDefault="1EA6F16B" w:rsidP="75DA3EA9">
      <w:pPr>
        <w:ind w:left="360"/>
        <w:jc w:val="center"/>
        <w:rPr>
          <w:rFonts w:eastAsia="Open Sans" w:cs="Open Sans"/>
          <w:color w:val="000000" w:themeColor="text1"/>
          <w:szCs w:val="17"/>
          <w:vertAlign w:val="subscript"/>
        </w:rPr>
      </w:pPr>
      <w:r w:rsidRPr="1EA6F16B">
        <w:rPr>
          <w:rFonts w:eastAsia="Open Sans" w:cs="Open Sans"/>
          <w:color w:val="000000" w:themeColor="text1"/>
          <w:szCs w:val="17"/>
        </w:rPr>
        <w:t>Y = b</w:t>
      </w:r>
      <w:r w:rsidRPr="1EA6F16B">
        <w:rPr>
          <w:rFonts w:eastAsia="Open Sans" w:cs="Open Sans"/>
          <w:color w:val="000000" w:themeColor="text1"/>
          <w:szCs w:val="17"/>
          <w:vertAlign w:val="subscript"/>
        </w:rPr>
        <w:t xml:space="preserve">0 </w:t>
      </w:r>
      <w:r w:rsidRPr="1EA6F16B">
        <w:rPr>
          <w:rFonts w:eastAsia="Open Sans" w:cs="Open Sans"/>
          <w:color w:val="000000" w:themeColor="text1"/>
          <w:szCs w:val="17"/>
        </w:rPr>
        <w:t>+ b</w:t>
      </w:r>
      <w:r w:rsidRPr="1EA6F16B">
        <w:rPr>
          <w:rFonts w:eastAsia="Open Sans" w:cs="Open Sans"/>
          <w:color w:val="000000" w:themeColor="text1"/>
          <w:szCs w:val="17"/>
          <w:vertAlign w:val="subscript"/>
        </w:rPr>
        <w:t>1</w:t>
      </w:r>
      <w:r w:rsidRPr="1EA6F16B">
        <w:rPr>
          <w:rFonts w:eastAsia="Open Sans" w:cs="Open Sans"/>
          <w:color w:val="000000" w:themeColor="text1"/>
          <w:szCs w:val="17"/>
        </w:rPr>
        <w:t>X</w:t>
      </w:r>
      <w:r w:rsidRPr="1EA6F16B">
        <w:rPr>
          <w:rFonts w:eastAsia="Open Sans" w:cs="Open Sans"/>
          <w:color w:val="000000" w:themeColor="text1"/>
          <w:szCs w:val="17"/>
          <w:vertAlign w:val="subscript"/>
        </w:rPr>
        <w:t xml:space="preserve">1 </w:t>
      </w:r>
      <w:r w:rsidRPr="1EA6F16B">
        <w:rPr>
          <w:rFonts w:eastAsia="Open Sans" w:cs="Open Sans"/>
          <w:color w:val="000000" w:themeColor="text1"/>
          <w:szCs w:val="17"/>
        </w:rPr>
        <w:t>+ b</w:t>
      </w:r>
      <w:r w:rsidRPr="1EA6F16B">
        <w:rPr>
          <w:rFonts w:eastAsia="Open Sans" w:cs="Open Sans"/>
          <w:color w:val="000000" w:themeColor="text1"/>
          <w:szCs w:val="17"/>
          <w:vertAlign w:val="subscript"/>
        </w:rPr>
        <w:t>2</w:t>
      </w:r>
      <w:r w:rsidRPr="1EA6F16B">
        <w:rPr>
          <w:rFonts w:eastAsia="Open Sans" w:cs="Open Sans"/>
          <w:color w:val="000000" w:themeColor="text1"/>
          <w:szCs w:val="17"/>
        </w:rPr>
        <w:t>X</w:t>
      </w:r>
      <w:r w:rsidRPr="1EA6F16B">
        <w:rPr>
          <w:rFonts w:eastAsia="Open Sans" w:cs="Open Sans"/>
          <w:color w:val="000000" w:themeColor="text1"/>
          <w:szCs w:val="17"/>
          <w:vertAlign w:val="subscript"/>
        </w:rPr>
        <w:t xml:space="preserve">2 </w:t>
      </w:r>
      <w:r w:rsidRPr="1EA6F16B">
        <w:rPr>
          <w:rFonts w:eastAsia="Open Sans" w:cs="Open Sans"/>
          <w:color w:val="000000" w:themeColor="text1"/>
          <w:szCs w:val="17"/>
        </w:rPr>
        <w:t>+ b</w:t>
      </w:r>
      <w:r w:rsidRPr="1EA6F16B">
        <w:rPr>
          <w:rFonts w:eastAsia="Open Sans" w:cs="Open Sans"/>
          <w:color w:val="000000" w:themeColor="text1"/>
          <w:szCs w:val="17"/>
          <w:vertAlign w:val="subscript"/>
        </w:rPr>
        <w:t>3</w:t>
      </w:r>
      <w:r w:rsidRPr="1EA6F16B">
        <w:rPr>
          <w:rFonts w:eastAsia="Open Sans" w:cs="Open Sans"/>
          <w:color w:val="000000" w:themeColor="text1"/>
          <w:szCs w:val="17"/>
        </w:rPr>
        <w:t>X</w:t>
      </w:r>
      <w:r w:rsidRPr="1EA6F16B">
        <w:rPr>
          <w:rFonts w:eastAsia="Open Sans" w:cs="Open Sans"/>
          <w:color w:val="000000" w:themeColor="text1"/>
          <w:szCs w:val="17"/>
          <w:vertAlign w:val="subscript"/>
        </w:rPr>
        <w:t>3</w:t>
      </w:r>
    </w:p>
    <w:p w14:paraId="6F75B767" w14:textId="1503B89B" w:rsidR="75DA3EA9" w:rsidRDefault="75DA3EA9" w:rsidP="75DA3EA9">
      <w:pPr>
        <w:ind w:left="360"/>
        <w:jc w:val="center"/>
        <w:rPr>
          <w:rFonts w:eastAsia="Open Sans" w:cs="Open Sans"/>
          <w:color w:val="000000" w:themeColor="text1"/>
          <w:szCs w:val="17"/>
          <w:vertAlign w:val="subscript"/>
        </w:rPr>
      </w:pPr>
    </w:p>
    <w:p w14:paraId="6FF04942" w14:textId="42EAE3EB" w:rsidR="75DA3EA9" w:rsidRDefault="1EA6F16B" w:rsidP="75DA3EA9">
      <w:pPr>
        <w:rPr>
          <w:rFonts w:eastAsia="Open Sans" w:cs="Open Sans"/>
          <w:color w:val="000000" w:themeColor="text1"/>
          <w:szCs w:val="17"/>
        </w:rPr>
      </w:pPr>
      <w:r w:rsidRPr="1EA6F16B">
        <w:rPr>
          <w:rFonts w:eastAsia="Open Sans" w:cs="Open Sans"/>
          <w:color w:val="000000" w:themeColor="text1"/>
          <w:szCs w:val="17"/>
        </w:rPr>
        <w:t>Where Y is the meter reading, X</w:t>
      </w:r>
      <w:r w:rsidRPr="1EA6F16B">
        <w:rPr>
          <w:rFonts w:eastAsia="Open Sans" w:cs="Open Sans"/>
          <w:color w:val="000000" w:themeColor="text1"/>
          <w:szCs w:val="17"/>
          <w:vertAlign w:val="subscript"/>
        </w:rPr>
        <w:t>1</w:t>
      </w:r>
      <w:r w:rsidRPr="1EA6F16B">
        <w:rPr>
          <w:rFonts w:eastAsia="Open Sans" w:cs="Open Sans"/>
          <w:color w:val="000000" w:themeColor="text1"/>
          <w:szCs w:val="17"/>
        </w:rPr>
        <w:t xml:space="preserve"> is the square footage of the building, X</w:t>
      </w:r>
      <w:r w:rsidRPr="1EA6F16B">
        <w:rPr>
          <w:rFonts w:eastAsia="Open Sans" w:cs="Open Sans"/>
          <w:color w:val="000000" w:themeColor="text1"/>
          <w:szCs w:val="17"/>
          <w:vertAlign w:val="subscript"/>
        </w:rPr>
        <w:t>2</w:t>
      </w:r>
      <w:r w:rsidRPr="1EA6F16B">
        <w:rPr>
          <w:rFonts w:eastAsia="Open Sans" w:cs="Open Sans"/>
          <w:color w:val="000000" w:themeColor="text1"/>
          <w:szCs w:val="17"/>
        </w:rPr>
        <w:t xml:space="preserve"> is the sea level pressure, and X</w:t>
      </w:r>
      <w:r w:rsidRPr="1EA6F16B">
        <w:rPr>
          <w:rFonts w:eastAsia="Open Sans" w:cs="Open Sans"/>
          <w:color w:val="000000" w:themeColor="text1"/>
          <w:szCs w:val="17"/>
          <w:vertAlign w:val="subscript"/>
        </w:rPr>
        <w:t>3</w:t>
      </w:r>
      <w:r w:rsidRPr="1EA6F16B">
        <w:rPr>
          <w:rFonts w:eastAsia="Open Sans" w:cs="Open Sans"/>
          <w:color w:val="000000" w:themeColor="text1"/>
          <w:szCs w:val="17"/>
        </w:rPr>
        <w:t xml:space="preserve"> is the meter category (Electricity, ChilledWater, HotWater). We have b</w:t>
      </w:r>
      <w:r w:rsidRPr="1EA6F16B">
        <w:rPr>
          <w:rFonts w:eastAsia="Open Sans" w:cs="Open Sans"/>
          <w:color w:val="000000" w:themeColor="text1"/>
          <w:szCs w:val="17"/>
          <w:vertAlign w:val="subscript"/>
        </w:rPr>
        <w:t>0</w:t>
      </w:r>
      <w:r w:rsidRPr="1EA6F16B">
        <w:rPr>
          <w:rFonts w:eastAsia="Open Sans" w:cs="Open Sans"/>
          <w:color w:val="000000" w:themeColor="text1"/>
          <w:szCs w:val="17"/>
        </w:rPr>
        <w:t xml:space="preserve"> as our y-intercept while the rest of b</w:t>
      </w:r>
      <w:r w:rsidRPr="1EA6F16B">
        <w:rPr>
          <w:rFonts w:eastAsia="Open Sans" w:cs="Open Sans"/>
          <w:color w:val="000000" w:themeColor="text1"/>
          <w:szCs w:val="17"/>
          <w:vertAlign w:val="subscript"/>
        </w:rPr>
        <w:t>i</w:t>
      </w:r>
      <w:r w:rsidRPr="1EA6F16B">
        <w:rPr>
          <w:rFonts w:eastAsia="Open Sans" w:cs="Open Sans"/>
          <w:color w:val="000000" w:themeColor="text1"/>
          <w:szCs w:val="17"/>
        </w:rPr>
        <w:t xml:space="preserve"> are slope constants. First, we have to decide what to do about the meter categorical variable. We start by examining boxplots of each separate value for meter:</w:t>
      </w:r>
    </w:p>
    <w:p w14:paraId="66246C6C" w14:textId="3AE12176" w:rsidR="00684D38" w:rsidRDefault="00684D38" w:rsidP="1EA6F16B">
      <w:pPr>
        <w:jc w:val="center"/>
      </w:pPr>
      <w:r>
        <w:rPr>
          <w:noProof/>
        </w:rPr>
        <w:drawing>
          <wp:inline distT="0" distB="0" distL="0" distR="0" wp14:anchorId="4B99DB74" wp14:editId="17405301">
            <wp:extent cx="2596475" cy="2486803"/>
            <wp:effectExtent l="0" t="0" r="0" b="0"/>
            <wp:docPr id="865629150" name="Picture 86562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96475" cy="2486803"/>
                    </a:xfrm>
                    <a:prstGeom prst="rect">
                      <a:avLst/>
                    </a:prstGeom>
                  </pic:spPr>
                </pic:pic>
              </a:graphicData>
            </a:graphic>
          </wp:inline>
        </w:drawing>
      </w:r>
    </w:p>
    <w:p w14:paraId="5408E4A7" w14:textId="4FFD32E5" w:rsidR="1EA6F16B" w:rsidRDefault="1EA6F16B" w:rsidP="1EA6F16B">
      <w:r>
        <w:t>Our boxplots give us a clearer indication of the association between meter reading and meter type. We see that Electricity has the lowest average of the 3 types, potentially due to the number of extreme values close to (or slightly above) zero. It seems apparent that there is a visible order in the 3 types, this allows us to utilize polynomial encoding on the meter variable using our boxplot as reference. We will add two new columns to our data frame, mapping as per the table below:</w:t>
      </w:r>
    </w:p>
    <w:p w14:paraId="097B4600" w14:textId="29729417" w:rsidR="1EA6F16B" w:rsidRDefault="1EA6F16B" w:rsidP="1EA6F16B"/>
    <w:tbl>
      <w:tblPr>
        <w:tblStyle w:val="TableGrid"/>
        <w:tblW w:w="0" w:type="auto"/>
        <w:tblLayout w:type="fixed"/>
        <w:tblLook w:val="06A0" w:firstRow="1" w:lastRow="0" w:firstColumn="1" w:lastColumn="0" w:noHBand="1" w:noVBand="1"/>
      </w:tblPr>
      <w:tblGrid>
        <w:gridCol w:w="1320"/>
        <w:gridCol w:w="1500"/>
        <w:gridCol w:w="1500"/>
      </w:tblGrid>
      <w:tr w:rsidR="1EA6F16B" w14:paraId="299E5E53" w14:textId="77777777" w:rsidTr="1EA6F16B">
        <w:tc>
          <w:tcPr>
            <w:tcW w:w="1320" w:type="dxa"/>
            <w:vAlign w:val="center"/>
          </w:tcPr>
          <w:p w14:paraId="799F47AB" w14:textId="4A682795" w:rsidR="1EA6F16B" w:rsidRDefault="1EA6F16B" w:rsidP="1EA6F16B">
            <w:pPr>
              <w:jc w:val="center"/>
              <w:rPr>
                <w:b/>
                <w:bCs/>
              </w:rPr>
            </w:pPr>
            <w:r w:rsidRPr="1EA6F16B">
              <w:rPr>
                <w:b/>
                <w:bCs/>
              </w:rPr>
              <w:t>meter</w:t>
            </w:r>
          </w:p>
        </w:tc>
        <w:tc>
          <w:tcPr>
            <w:tcW w:w="1500" w:type="dxa"/>
            <w:vAlign w:val="center"/>
          </w:tcPr>
          <w:p w14:paraId="7580A2CE" w14:textId="7A07A42D" w:rsidR="1EA6F16B" w:rsidRDefault="1EA6F16B" w:rsidP="1EA6F16B">
            <w:pPr>
              <w:jc w:val="center"/>
              <w:rPr>
                <w:b/>
                <w:bCs/>
              </w:rPr>
            </w:pPr>
            <w:r w:rsidRPr="1EA6F16B">
              <w:rPr>
                <w:b/>
                <w:bCs/>
              </w:rPr>
              <w:t>meter_linear</w:t>
            </w:r>
          </w:p>
        </w:tc>
        <w:tc>
          <w:tcPr>
            <w:tcW w:w="1500" w:type="dxa"/>
            <w:vAlign w:val="center"/>
          </w:tcPr>
          <w:p w14:paraId="0F3CE06D" w14:textId="069FB9AC" w:rsidR="1EA6F16B" w:rsidRDefault="1EA6F16B" w:rsidP="1EA6F16B">
            <w:pPr>
              <w:jc w:val="center"/>
              <w:rPr>
                <w:b/>
                <w:bCs/>
              </w:rPr>
            </w:pPr>
            <w:r w:rsidRPr="1EA6F16B">
              <w:rPr>
                <w:b/>
                <w:bCs/>
              </w:rPr>
              <w:t>Meter_square</w:t>
            </w:r>
          </w:p>
        </w:tc>
      </w:tr>
      <w:tr w:rsidR="1EA6F16B" w14:paraId="2B3F68A0" w14:textId="77777777" w:rsidTr="1EA6F16B">
        <w:tc>
          <w:tcPr>
            <w:tcW w:w="1320" w:type="dxa"/>
            <w:vAlign w:val="center"/>
          </w:tcPr>
          <w:p w14:paraId="39606111" w14:textId="153FC2D5" w:rsidR="1EA6F16B" w:rsidRDefault="1EA6F16B" w:rsidP="1EA6F16B">
            <w:pPr>
              <w:jc w:val="center"/>
            </w:pPr>
            <w:r>
              <w:t>Electricity</w:t>
            </w:r>
          </w:p>
        </w:tc>
        <w:tc>
          <w:tcPr>
            <w:tcW w:w="1500" w:type="dxa"/>
            <w:vAlign w:val="center"/>
          </w:tcPr>
          <w:p w14:paraId="22191729" w14:textId="23FB35DA" w:rsidR="1EA6F16B" w:rsidRDefault="1EA6F16B" w:rsidP="1EA6F16B">
            <w:pPr>
              <w:jc w:val="center"/>
            </w:pPr>
            <w:r>
              <w:t>1</w:t>
            </w:r>
          </w:p>
        </w:tc>
        <w:tc>
          <w:tcPr>
            <w:tcW w:w="1500" w:type="dxa"/>
            <w:vAlign w:val="center"/>
          </w:tcPr>
          <w:p w14:paraId="28ECF467" w14:textId="43FDBF61" w:rsidR="1EA6F16B" w:rsidRDefault="1EA6F16B" w:rsidP="1EA6F16B">
            <w:pPr>
              <w:jc w:val="center"/>
            </w:pPr>
            <w:r>
              <w:t>1</w:t>
            </w:r>
          </w:p>
        </w:tc>
      </w:tr>
      <w:tr w:rsidR="1EA6F16B" w14:paraId="0787A10B" w14:textId="77777777" w:rsidTr="1EA6F16B">
        <w:tc>
          <w:tcPr>
            <w:tcW w:w="1320" w:type="dxa"/>
            <w:vAlign w:val="center"/>
          </w:tcPr>
          <w:p w14:paraId="71A255F6" w14:textId="4F503BFB" w:rsidR="1EA6F16B" w:rsidRDefault="1EA6F16B" w:rsidP="1EA6F16B">
            <w:pPr>
              <w:jc w:val="center"/>
            </w:pPr>
            <w:r>
              <w:t>ChilledWater</w:t>
            </w:r>
          </w:p>
        </w:tc>
        <w:tc>
          <w:tcPr>
            <w:tcW w:w="1500" w:type="dxa"/>
            <w:vAlign w:val="center"/>
          </w:tcPr>
          <w:p w14:paraId="575DF11C" w14:textId="63924385" w:rsidR="1EA6F16B" w:rsidRDefault="1EA6F16B" w:rsidP="1EA6F16B">
            <w:pPr>
              <w:jc w:val="center"/>
            </w:pPr>
            <w:r>
              <w:t>2</w:t>
            </w:r>
          </w:p>
        </w:tc>
        <w:tc>
          <w:tcPr>
            <w:tcW w:w="1500" w:type="dxa"/>
            <w:vAlign w:val="center"/>
          </w:tcPr>
          <w:p w14:paraId="187EC67D" w14:textId="7A8AFA33" w:rsidR="1EA6F16B" w:rsidRDefault="1EA6F16B" w:rsidP="1EA6F16B">
            <w:pPr>
              <w:jc w:val="center"/>
            </w:pPr>
            <w:r>
              <w:t>4</w:t>
            </w:r>
          </w:p>
        </w:tc>
      </w:tr>
      <w:tr w:rsidR="1EA6F16B" w14:paraId="2BA9FC0E" w14:textId="77777777" w:rsidTr="1EA6F16B">
        <w:tc>
          <w:tcPr>
            <w:tcW w:w="1320" w:type="dxa"/>
            <w:vAlign w:val="center"/>
          </w:tcPr>
          <w:p w14:paraId="6055585F" w14:textId="565578A5" w:rsidR="1EA6F16B" w:rsidRDefault="1EA6F16B" w:rsidP="1EA6F16B">
            <w:pPr>
              <w:jc w:val="center"/>
            </w:pPr>
            <w:r>
              <w:t>HotWater</w:t>
            </w:r>
          </w:p>
        </w:tc>
        <w:tc>
          <w:tcPr>
            <w:tcW w:w="1500" w:type="dxa"/>
            <w:vAlign w:val="center"/>
          </w:tcPr>
          <w:p w14:paraId="057A5BFB" w14:textId="2EEC46BE" w:rsidR="1EA6F16B" w:rsidRDefault="1EA6F16B" w:rsidP="1EA6F16B">
            <w:pPr>
              <w:jc w:val="center"/>
            </w:pPr>
            <w:r>
              <w:t>3</w:t>
            </w:r>
          </w:p>
        </w:tc>
        <w:tc>
          <w:tcPr>
            <w:tcW w:w="1500" w:type="dxa"/>
            <w:vAlign w:val="center"/>
          </w:tcPr>
          <w:p w14:paraId="2C874793" w14:textId="3F7E0143" w:rsidR="1EA6F16B" w:rsidRDefault="1EA6F16B" w:rsidP="1EA6F16B">
            <w:pPr>
              <w:jc w:val="center"/>
            </w:pPr>
            <w:r>
              <w:t>9</w:t>
            </w:r>
          </w:p>
        </w:tc>
      </w:tr>
    </w:tbl>
    <w:p w14:paraId="573E89EF" w14:textId="21F62572" w:rsidR="1EA6F16B" w:rsidRDefault="1EA6F16B" w:rsidP="1EA6F16B"/>
    <w:p w14:paraId="3B9512DF" w14:textId="316DAD64" w:rsidR="1EA6F16B" w:rsidRDefault="1EA6F16B" w:rsidP="1EA6F16B">
      <w:r>
        <w:t>After fitting our model, we obtain the following results:</w:t>
      </w:r>
      <w:r>
        <w:br/>
      </w:r>
    </w:p>
    <w:tbl>
      <w:tblPr>
        <w:tblStyle w:val="TableGrid"/>
        <w:tblW w:w="0" w:type="auto"/>
        <w:tblLayout w:type="fixed"/>
        <w:tblLook w:val="06A0" w:firstRow="1" w:lastRow="0" w:firstColumn="1" w:lastColumn="0" w:noHBand="1" w:noVBand="1"/>
      </w:tblPr>
      <w:tblGrid>
        <w:gridCol w:w="2340"/>
        <w:gridCol w:w="2340"/>
        <w:gridCol w:w="2340"/>
        <w:gridCol w:w="2340"/>
      </w:tblGrid>
      <w:tr w:rsidR="1EA6F16B" w14:paraId="6D26E8C0" w14:textId="77777777" w:rsidTr="1EA6F16B">
        <w:tc>
          <w:tcPr>
            <w:tcW w:w="2340" w:type="dxa"/>
          </w:tcPr>
          <w:p w14:paraId="4AC78CFA" w14:textId="1AC879EA" w:rsidR="1EA6F16B" w:rsidRDefault="1EA6F16B" w:rsidP="1EA6F16B">
            <w:pPr>
              <w:rPr>
                <w:b/>
                <w:bCs/>
                <w:color w:val="000000" w:themeColor="text1"/>
                <w:szCs w:val="17"/>
              </w:rPr>
            </w:pPr>
            <w:r w:rsidRPr="1EA6F16B">
              <w:rPr>
                <w:b/>
                <w:bCs/>
                <w:color w:val="000000" w:themeColor="text1"/>
                <w:szCs w:val="17"/>
              </w:rPr>
              <w:t>Dep. Variable:</w:t>
            </w:r>
          </w:p>
        </w:tc>
        <w:tc>
          <w:tcPr>
            <w:tcW w:w="2340" w:type="dxa"/>
          </w:tcPr>
          <w:p w14:paraId="040D1A54" w14:textId="453A0393" w:rsidR="1EA6F16B" w:rsidRDefault="1EA6F16B" w:rsidP="1EA6F16B">
            <w:pPr>
              <w:rPr>
                <w:color w:val="000000" w:themeColor="text1"/>
                <w:szCs w:val="17"/>
              </w:rPr>
            </w:pPr>
            <w:r w:rsidRPr="1EA6F16B">
              <w:rPr>
                <w:color w:val="000000" w:themeColor="text1"/>
                <w:szCs w:val="17"/>
              </w:rPr>
              <w:t>meter_reading</w:t>
            </w:r>
          </w:p>
        </w:tc>
        <w:tc>
          <w:tcPr>
            <w:tcW w:w="2340" w:type="dxa"/>
          </w:tcPr>
          <w:p w14:paraId="601B51EB" w14:textId="5853A218" w:rsidR="1EA6F16B" w:rsidRDefault="1EA6F16B" w:rsidP="1EA6F16B">
            <w:pPr>
              <w:rPr>
                <w:b/>
                <w:bCs/>
                <w:color w:val="000000" w:themeColor="text1"/>
                <w:szCs w:val="17"/>
              </w:rPr>
            </w:pPr>
            <w:r w:rsidRPr="1EA6F16B">
              <w:rPr>
                <w:b/>
                <w:bCs/>
                <w:color w:val="000000" w:themeColor="text1"/>
                <w:szCs w:val="17"/>
              </w:rPr>
              <w:t>R-squared:</w:t>
            </w:r>
          </w:p>
        </w:tc>
        <w:tc>
          <w:tcPr>
            <w:tcW w:w="2340" w:type="dxa"/>
          </w:tcPr>
          <w:p w14:paraId="742B614A" w14:textId="2850C68D" w:rsidR="1EA6F16B" w:rsidRDefault="1EA6F16B" w:rsidP="1EA6F16B">
            <w:pPr>
              <w:rPr>
                <w:color w:val="000000" w:themeColor="text1"/>
                <w:szCs w:val="17"/>
              </w:rPr>
            </w:pPr>
            <w:r w:rsidRPr="1EA6F16B">
              <w:rPr>
                <w:color w:val="000000" w:themeColor="text1"/>
                <w:szCs w:val="17"/>
              </w:rPr>
              <w:t>0.244</w:t>
            </w:r>
          </w:p>
        </w:tc>
      </w:tr>
      <w:tr w:rsidR="1EA6F16B" w14:paraId="3020828B" w14:textId="77777777" w:rsidTr="1EA6F16B">
        <w:tc>
          <w:tcPr>
            <w:tcW w:w="2340" w:type="dxa"/>
          </w:tcPr>
          <w:p w14:paraId="231980F1" w14:textId="6D55B592" w:rsidR="1EA6F16B" w:rsidRDefault="1EA6F16B" w:rsidP="1EA6F16B">
            <w:pPr>
              <w:rPr>
                <w:b/>
                <w:bCs/>
                <w:color w:val="000000" w:themeColor="text1"/>
                <w:szCs w:val="17"/>
              </w:rPr>
            </w:pPr>
            <w:r w:rsidRPr="1EA6F16B">
              <w:rPr>
                <w:b/>
                <w:bCs/>
                <w:color w:val="000000" w:themeColor="text1"/>
                <w:szCs w:val="17"/>
              </w:rPr>
              <w:t>Model:</w:t>
            </w:r>
          </w:p>
        </w:tc>
        <w:tc>
          <w:tcPr>
            <w:tcW w:w="2340" w:type="dxa"/>
          </w:tcPr>
          <w:p w14:paraId="2F8A302C" w14:textId="7AFBAD1E" w:rsidR="1EA6F16B" w:rsidRDefault="1EA6F16B" w:rsidP="1EA6F16B">
            <w:pPr>
              <w:rPr>
                <w:color w:val="000000" w:themeColor="text1"/>
                <w:szCs w:val="17"/>
              </w:rPr>
            </w:pPr>
            <w:r w:rsidRPr="1EA6F16B">
              <w:rPr>
                <w:color w:val="000000" w:themeColor="text1"/>
                <w:szCs w:val="17"/>
              </w:rPr>
              <w:t>OLS</w:t>
            </w:r>
          </w:p>
        </w:tc>
        <w:tc>
          <w:tcPr>
            <w:tcW w:w="2340" w:type="dxa"/>
          </w:tcPr>
          <w:p w14:paraId="3D9AEB8A" w14:textId="7C79FC47" w:rsidR="1EA6F16B" w:rsidRDefault="1EA6F16B" w:rsidP="1EA6F16B">
            <w:pPr>
              <w:rPr>
                <w:b/>
                <w:bCs/>
                <w:color w:val="000000" w:themeColor="text1"/>
                <w:szCs w:val="17"/>
              </w:rPr>
            </w:pPr>
            <w:r w:rsidRPr="1EA6F16B">
              <w:rPr>
                <w:b/>
                <w:bCs/>
                <w:color w:val="000000" w:themeColor="text1"/>
                <w:szCs w:val="17"/>
              </w:rPr>
              <w:t>Adj. R-squared:</w:t>
            </w:r>
          </w:p>
        </w:tc>
        <w:tc>
          <w:tcPr>
            <w:tcW w:w="2340" w:type="dxa"/>
          </w:tcPr>
          <w:p w14:paraId="5A96269F" w14:textId="087D92DE" w:rsidR="1EA6F16B" w:rsidRDefault="1EA6F16B" w:rsidP="1EA6F16B">
            <w:pPr>
              <w:rPr>
                <w:color w:val="000000" w:themeColor="text1"/>
                <w:szCs w:val="17"/>
              </w:rPr>
            </w:pPr>
            <w:r w:rsidRPr="1EA6F16B">
              <w:rPr>
                <w:color w:val="000000" w:themeColor="text1"/>
                <w:szCs w:val="17"/>
              </w:rPr>
              <w:t>0.244</w:t>
            </w:r>
          </w:p>
        </w:tc>
      </w:tr>
      <w:tr w:rsidR="1EA6F16B" w14:paraId="4833862A" w14:textId="77777777" w:rsidTr="1EA6F16B">
        <w:tc>
          <w:tcPr>
            <w:tcW w:w="2340" w:type="dxa"/>
          </w:tcPr>
          <w:p w14:paraId="0852E5B5" w14:textId="405F324C" w:rsidR="1EA6F16B" w:rsidRDefault="1EA6F16B" w:rsidP="1EA6F16B">
            <w:pPr>
              <w:rPr>
                <w:b/>
                <w:bCs/>
                <w:color w:val="000000" w:themeColor="text1"/>
                <w:szCs w:val="17"/>
              </w:rPr>
            </w:pPr>
            <w:r w:rsidRPr="1EA6F16B">
              <w:rPr>
                <w:b/>
                <w:bCs/>
                <w:color w:val="000000" w:themeColor="text1"/>
                <w:szCs w:val="17"/>
              </w:rPr>
              <w:t>Method:</w:t>
            </w:r>
          </w:p>
        </w:tc>
        <w:tc>
          <w:tcPr>
            <w:tcW w:w="2340" w:type="dxa"/>
          </w:tcPr>
          <w:p w14:paraId="335CF010" w14:textId="5F665087" w:rsidR="1EA6F16B" w:rsidRDefault="1EA6F16B" w:rsidP="1EA6F16B">
            <w:pPr>
              <w:rPr>
                <w:color w:val="000000" w:themeColor="text1"/>
                <w:szCs w:val="17"/>
              </w:rPr>
            </w:pPr>
            <w:r w:rsidRPr="1EA6F16B">
              <w:rPr>
                <w:color w:val="000000" w:themeColor="text1"/>
                <w:szCs w:val="17"/>
              </w:rPr>
              <w:t>Least Squares</w:t>
            </w:r>
          </w:p>
        </w:tc>
        <w:tc>
          <w:tcPr>
            <w:tcW w:w="2340" w:type="dxa"/>
          </w:tcPr>
          <w:p w14:paraId="39895730" w14:textId="41CCE7F8" w:rsidR="1EA6F16B" w:rsidRDefault="1EA6F16B" w:rsidP="1EA6F16B">
            <w:pPr>
              <w:rPr>
                <w:b/>
                <w:bCs/>
                <w:color w:val="000000" w:themeColor="text1"/>
                <w:szCs w:val="17"/>
              </w:rPr>
            </w:pPr>
            <w:r w:rsidRPr="1EA6F16B">
              <w:rPr>
                <w:b/>
                <w:bCs/>
                <w:color w:val="000000" w:themeColor="text1"/>
                <w:szCs w:val="17"/>
              </w:rPr>
              <w:t>F-statistic:</w:t>
            </w:r>
          </w:p>
        </w:tc>
        <w:tc>
          <w:tcPr>
            <w:tcW w:w="2340" w:type="dxa"/>
          </w:tcPr>
          <w:p w14:paraId="33A96D6A" w14:textId="72976B91" w:rsidR="1EA6F16B" w:rsidRDefault="1EA6F16B" w:rsidP="1EA6F16B">
            <w:pPr>
              <w:rPr>
                <w:color w:val="000000" w:themeColor="text1"/>
                <w:szCs w:val="17"/>
              </w:rPr>
            </w:pPr>
            <w:r w:rsidRPr="1EA6F16B">
              <w:rPr>
                <w:color w:val="000000" w:themeColor="text1"/>
                <w:szCs w:val="17"/>
              </w:rPr>
              <w:t>2.673e+05</w:t>
            </w:r>
          </w:p>
        </w:tc>
      </w:tr>
      <w:tr w:rsidR="1EA6F16B" w14:paraId="7DBF560B" w14:textId="77777777" w:rsidTr="1EA6F16B">
        <w:tc>
          <w:tcPr>
            <w:tcW w:w="2340" w:type="dxa"/>
          </w:tcPr>
          <w:p w14:paraId="2E32EBC7" w14:textId="0C567733" w:rsidR="1EA6F16B" w:rsidRDefault="1EA6F16B" w:rsidP="1EA6F16B">
            <w:pPr>
              <w:rPr>
                <w:b/>
                <w:bCs/>
                <w:color w:val="000000" w:themeColor="text1"/>
                <w:szCs w:val="17"/>
              </w:rPr>
            </w:pPr>
            <w:r w:rsidRPr="1EA6F16B">
              <w:rPr>
                <w:b/>
                <w:bCs/>
                <w:color w:val="000000" w:themeColor="text1"/>
                <w:szCs w:val="17"/>
              </w:rPr>
              <w:t>Date:</w:t>
            </w:r>
          </w:p>
        </w:tc>
        <w:tc>
          <w:tcPr>
            <w:tcW w:w="2340" w:type="dxa"/>
          </w:tcPr>
          <w:p w14:paraId="0F4D93DE" w14:textId="6001A479" w:rsidR="1EA6F16B" w:rsidRDefault="1EA6F16B" w:rsidP="1EA6F16B">
            <w:pPr>
              <w:rPr>
                <w:color w:val="000000" w:themeColor="text1"/>
                <w:szCs w:val="17"/>
              </w:rPr>
            </w:pPr>
            <w:r w:rsidRPr="1EA6F16B">
              <w:rPr>
                <w:color w:val="000000" w:themeColor="text1"/>
                <w:szCs w:val="17"/>
              </w:rPr>
              <w:t>Thu, 05 Dec 2019</w:t>
            </w:r>
          </w:p>
        </w:tc>
        <w:tc>
          <w:tcPr>
            <w:tcW w:w="2340" w:type="dxa"/>
          </w:tcPr>
          <w:p w14:paraId="1249AEC9" w14:textId="5E8E8C4C" w:rsidR="1EA6F16B" w:rsidRDefault="1EA6F16B" w:rsidP="1EA6F16B">
            <w:pPr>
              <w:rPr>
                <w:b/>
                <w:bCs/>
                <w:color w:val="000000" w:themeColor="text1"/>
                <w:szCs w:val="17"/>
              </w:rPr>
            </w:pPr>
            <w:r w:rsidRPr="1EA6F16B">
              <w:rPr>
                <w:b/>
                <w:bCs/>
                <w:color w:val="000000" w:themeColor="text1"/>
                <w:szCs w:val="17"/>
              </w:rPr>
              <w:t>Prob (F-statistic):</w:t>
            </w:r>
          </w:p>
        </w:tc>
        <w:tc>
          <w:tcPr>
            <w:tcW w:w="2340" w:type="dxa"/>
          </w:tcPr>
          <w:p w14:paraId="0CF213B9" w14:textId="6DDBE375" w:rsidR="1EA6F16B" w:rsidRDefault="1EA6F16B" w:rsidP="1EA6F16B">
            <w:pPr>
              <w:rPr>
                <w:color w:val="000000" w:themeColor="text1"/>
                <w:szCs w:val="17"/>
              </w:rPr>
            </w:pPr>
            <w:r w:rsidRPr="1EA6F16B">
              <w:rPr>
                <w:color w:val="000000" w:themeColor="text1"/>
                <w:szCs w:val="17"/>
              </w:rPr>
              <w:t>0.00</w:t>
            </w:r>
          </w:p>
        </w:tc>
      </w:tr>
      <w:tr w:rsidR="1EA6F16B" w14:paraId="3E13D217" w14:textId="77777777" w:rsidTr="1EA6F16B">
        <w:tc>
          <w:tcPr>
            <w:tcW w:w="2340" w:type="dxa"/>
          </w:tcPr>
          <w:p w14:paraId="65A38C68" w14:textId="6B281AEC" w:rsidR="1EA6F16B" w:rsidRDefault="1EA6F16B" w:rsidP="1EA6F16B">
            <w:pPr>
              <w:rPr>
                <w:b/>
                <w:bCs/>
                <w:color w:val="000000" w:themeColor="text1"/>
                <w:szCs w:val="17"/>
              </w:rPr>
            </w:pPr>
            <w:r w:rsidRPr="1EA6F16B">
              <w:rPr>
                <w:b/>
                <w:bCs/>
                <w:color w:val="000000" w:themeColor="text1"/>
                <w:szCs w:val="17"/>
              </w:rPr>
              <w:t>Time:</w:t>
            </w:r>
          </w:p>
        </w:tc>
        <w:tc>
          <w:tcPr>
            <w:tcW w:w="2340" w:type="dxa"/>
          </w:tcPr>
          <w:p w14:paraId="00FF5423" w14:textId="394E8B99" w:rsidR="1EA6F16B" w:rsidRDefault="1EA6F16B" w:rsidP="1EA6F16B">
            <w:pPr>
              <w:rPr>
                <w:color w:val="000000" w:themeColor="text1"/>
                <w:szCs w:val="17"/>
              </w:rPr>
            </w:pPr>
            <w:r w:rsidRPr="1EA6F16B">
              <w:rPr>
                <w:color w:val="000000" w:themeColor="text1"/>
                <w:szCs w:val="17"/>
              </w:rPr>
              <w:t>11:28:59</w:t>
            </w:r>
          </w:p>
        </w:tc>
        <w:tc>
          <w:tcPr>
            <w:tcW w:w="2340" w:type="dxa"/>
          </w:tcPr>
          <w:p w14:paraId="4B84D58C" w14:textId="473930EF" w:rsidR="1EA6F16B" w:rsidRDefault="1EA6F16B" w:rsidP="1EA6F16B">
            <w:pPr>
              <w:rPr>
                <w:b/>
                <w:bCs/>
                <w:color w:val="000000" w:themeColor="text1"/>
                <w:szCs w:val="17"/>
              </w:rPr>
            </w:pPr>
            <w:r w:rsidRPr="1EA6F16B">
              <w:rPr>
                <w:b/>
                <w:bCs/>
                <w:color w:val="000000" w:themeColor="text1"/>
                <w:szCs w:val="17"/>
              </w:rPr>
              <w:t>Log-Likelihood:</w:t>
            </w:r>
          </w:p>
        </w:tc>
        <w:tc>
          <w:tcPr>
            <w:tcW w:w="2340" w:type="dxa"/>
          </w:tcPr>
          <w:p w14:paraId="0986CFF4" w14:textId="5556F465" w:rsidR="1EA6F16B" w:rsidRDefault="1EA6F16B" w:rsidP="1EA6F16B">
            <w:pPr>
              <w:rPr>
                <w:color w:val="000000" w:themeColor="text1"/>
                <w:szCs w:val="17"/>
              </w:rPr>
            </w:pPr>
            <w:r w:rsidRPr="1EA6F16B">
              <w:rPr>
                <w:color w:val="000000" w:themeColor="text1"/>
                <w:szCs w:val="17"/>
              </w:rPr>
              <w:t>-5.7238e+06</w:t>
            </w:r>
          </w:p>
        </w:tc>
      </w:tr>
      <w:tr w:rsidR="1EA6F16B" w14:paraId="19BA58B4" w14:textId="77777777" w:rsidTr="1EA6F16B">
        <w:tc>
          <w:tcPr>
            <w:tcW w:w="2340" w:type="dxa"/>
          </w:tcPr>
          <w:p w14:paraId="7238BF4C" w14:textId="44749D37" w:rsidR="1EA6F16B" w:rsidRDefault="1EA6F16B" w:rsidP="1EA6F16B">
            <w:pPr>
              <w:rPr>
                <w:b/>
                <w:bCs/>
                <w:color w:val="000000" w:themeColor="text1"/>
                <w:szCs w:val="17"/>
              </w:rPr>
            </w:pPr>
            <w:r w:rsidRPr="1EA6F16B">
              <w:rPr>
                <w:b/>
                <w:bCs/>
                <w:color w:val="000000" w:themeColor="text1"/>
                <w:szCs w:val="17"/>
              </w:rPr>
              <w:t>No. Observations:</w:t>
            </w:r>
          </w:p>
        </w:tc>
        <w:tc>
          <w:tcPr>
            <w:tcW w:w="2340" w:type="dxa"/>
          </w:tcPr>
          <w:p w14:paraId="448A2DCD" w14:textId="7DCB35A9" w:rsidR="1EA6F16B" w:rsidRDefault="1EA6F16B" w:rsidP="1EA6F16B">
            <w:pPr>
              <w:rPr>
                <w:color w:val="000000" w:themeColor="text1"/>
                <w:szCs w:val="17"/>
              </w:rPr>
            </w:pPr>
            <w:r w:rsidRPr="1EA6F16B">
              <w:rPr>
                <w:color w:val="000000" w:themeColor="text1"/>
                <w:szCs w:val="17"/>
              </w:rPr>
              <w:t>3317678</w:t>
            </w:r>
          </w:p>
        </w:tc>
        <w:tc>
          <w:tcPr>
            <w:tcW w:w="2340" w:type="dxa"/>
          </w:tcPr>
          <w:p w14:paraId="3054C8FD" w14:textId="6563D6B8" w:rsidR="1EA6F16B" w:rsidRDefault="1EA6F16B" w:rsidP="1EA6F16B">
            <w:pPr>
              <w:rPr>
                <w:b/>
                <w:bCs/>
                <w:color w:val="000000" w:themeColor="text1"/>
                <w:szCs w:val="17"/>
              </w:rPr>
            </w:pPr>
            <w:r w:rsidRPr="1EA6F16B">
              <w:rPr>
                <w:b/>
                <w:bCs/>
                <w:color w:val="000000" w:themeColor="text1"/>
                <w:szCs w:val="17"/>
              </w:rPr>
              <w:t>AIC:</w:t>
            </w:r>
          </w:p>
        </w:tc>
        <w:tc>
          <w:tcPr>
            <w:tcW w:w="2340" w:type="dxa"/>
          </w:tcPr>
          <w:p w14:paraId="3656782C" w14:textId="3BBAA703" w:rsidR="1EA6F16B" w:rsidRDefault="1EA6F16B" w:rsidP="1EA6F16B">
            <w:pPr>
              <w:rPr>
                <w:color w:val="000000" w:themeColor="text1"/>
                <w:szCs w:val="17"/>
              </w:rPr>
            </w:pPr>
            <w:r w:rsidRPr="1EA6F16B">
              <w:rPr>
                <w:color w:val="000000" w:themeColor="text1"/>
                <w:szCs w:val="17"/>
              </w:rPr>
              <w:t>1.145e+07</w:t>
            </w:r>
          </w:p>
        </w:tc>
      </w:tr>
      <w:tr w:rsidR="1EA6F16B" w14:paraId="6D426B95" w14:textId="77777777" w:rsidTr="1EA6F16B">
        <w:tc>
          <w:tcPr>
            <w:tcW w:w="2340" w:type="dxa"/>
          </w:tcPr>
          <w:p w14:paraId="715DBF48" w14:textId="355AA57D" w:rsidR="1EA6F16B" w:rsidRDefault="1EA6F16B" w:rsidP="1EA6F16B">
            <w:pPr>
              <w:rPr>
                <w:b/>
                <w:bCs/>
                <w:color w:val="000000" w:themeColor="text1"/>
                <w:szCs w:val="17"/>
              </w:rPr>
            </w:pPr>
            <w:r w:rsidRPr="1EA6F16B">
              <w:rPr>
                <w:b/>
                <w:bCs/>
                <w:color w:val="000000" w:themeColor="text1"/>
                <w:szCs w:val="17"/>
              </w:rPr>
              <w:t>Df Residuals:</w:t>
            </w:r>
          </w:p>
        </w:tc>
        <w:tc>
          <w:tcPr>
            <w:tcW w:w="2340" w:type="dxa"/>
          </w:tcPr>
          <w:p w14:paraId="0184DEF5" w14:textId="3854E40B" w:rsidR="1EA6F16B" w:rsidRDefault="1EA6F16B" w:rsidP="1EA6F16B">
            <w:pPr>
              <w:rPr>
                <w:color w:val="000000" w:themeColor="text1"/>
                <w:szCs w:val="17"/>
              </w:rPr>
            </w:pPr>
            <w:r w:rsidRPr="1EA6F16B">
              <w:rPr>
                <w:color w:val="000000" w:themeColor="text1"/>
                <w:szCs w:val="17"/>
              </w:rPr>
              <w:t>3317673</w:t>
            </w:r>
          </w:p>
        </w:tc>
        <w:tc>
          <w:tcPr>
            <w:tcW w:w="2340" w:type="dxa"/>
          </w:tcPr>
          <w:p w14:paraId="1840C025" w14:textId="32CC75AD" w:rsidR="1EA6F16B" w:rsidRDefault="1EA6F16B" w:rsidP="1EA6F16B">
            <w:pPr>
              <w:rPr>
                <w:b/>
                <w:bCs/>
                <w:color w:val="000000" w:themeColor="text1"/>
                <w:szCs w:val="17"/>
              </w:rPr>
            </w:pPr>
            <w:r w:rsidRPr="1EA6F16B">
              <w:rPr>
                <w:b/>
                <w:bCs/>
                <w:color w:val="000000" w:themeColor="text1"/>
                <w:szCs w:val="17"/>
              </w:rPr>
              <w:t>BIC:</w:t>
            </w:r>
          </w:p>
        </w:tc>
        <w:tc>
          <w:tcPr>
            <w:tcW w:w="2340" w:type="dxa"/>
          </w:tcPr>
          <w:p w14:paraId="61B5E650" w14:textId="472B229C" w:rsidR="1EA6F16B" w:rsidRDefault="1EA6F16B" w:rsidP="1EA6F16B">
            <w:pPr>
              <w:rPr>
                <w:color w:val="000000" w:themeColor="text1"/>
                <w:szCs w:val="17"/>
              </w:rPr>
            </w:pPr>
            <w:r w:rsidRPr="1EA6F16B">
              <w:rPr>
                <w:color w:val="000000" w:themeColor="text1"/>
                <w:szCs w:val="17"/>
              </w:rPr>
              <w:t>1.145e+07</w:t>
            </w:r>
          </w:p>
        </w:tc>
      </w:tr>
      <w:tr w:rsidR="1EA6F16B" w14:paraId="71CB3A0A" w14:textId="77777777" w:rsidTr="1EA6F16B">
        <w:tc>
          <w:tcPr>
            <w:tcW w:w="2340" w:type="dxa"/>
          </w:tcPr>
          <w:p w14:paraId="249D434D" w14:textId="30234C8D" w:rsidR="1EA6F16B" w:rsidRDefault="1EA6F16B" w:rsidP="1EA6F16B">
            <w:pPr>
              <w:rPr>
                <w:b/>
                <w:bCs/>
                <w:color w:val="000000" w:themeColor="text1"/>
                <w:szCs w:val="17"/>
              </w:rPr>
            </w:pPr>
            <w:r w:rsidRPr="1EA6F16B">
              <w:rPr>
                <w:b/>
                <w:bCs/>
                <w:color w:val="000000" w:themeColor="text1"/>
                <w:szCs w:val="17"/>
              </w:rPr>
              <w:t>Df Model:</w:t>
            </w:r>
          </w:p>
        </w:tc>
        <w:tc>
          <w:tcPr>
            <w:tcW w:w="2340" w:type="dxa"/>
          </w:tcPr>
          <w:p w14:paraId="0118DD09" w14:textId="224D031E" w:rsidR="1EA6F16B" w:rsidRDefault="1EA6F16B" w:rsidP="1EA6F16B">
            <w:pPr>
              <w:rPr>
                <w:color w:val="000000" w:themeColor="text1"/>
                <w:szCs w:val="17"/>
              </w:rPr>
            </w:pPr>
            <w:r w:rsidRPr="1EA6F16B">
              <w:rPr>
                <w:color w:val="000000" w:themeColor="text1"/>
                <w:szCs w:val="17"/>
              </w:rPr>
              <w:t>4</w:t>
            </w:r>
          </w:p>
        </w:tc>
        <w:tc>
          <w:tcPr>
            <w:tcW w:w="2340" w:type="dxa"/>
          </w:tcPr>
          <w:p w14:paraId="3D5B5C7E" w14:textId="55D77EE0" w:rsidR="1EA6F16B" w:rsidRDefault="1EA6F16B" w:rsidP="1EA6F16B">
            <w:pPr>
              <w:rPr>
                <w:szCs w:val="17"/>
              </w:rPr>
            </w:pPr>
          </w:p>
        </w:tc>
        <w:tc>
          <w:tcPr>
            <w:tcW w:w="2340" w:type="dxa"/>
          </w:tcPr>
          <w:p w14:paraId="3862CBB2" w14:textId="10EC143C" w:rsidR="1EA6F16B" w:rsidRDefault="1EA6F16B" w:rsidP="1EA6F16B">
            <w:pPr>
              <w:rPr>
                <w:szCs w:val="17"/>
              </w:rPr>
            </w:pPr>
          </w:p>
        </w:tc>
      </w:tr>
      <w:tr w:rsidR="1EA6F16B" w14:paraId="665B88F5" w14:textId="77777777" w:rsidTr="1EA6F16B">
        <w:tc>
          <w:tcPr>
            <w:tcW w:w="2340" w:type="dxa"/>
          </w:tcPr>
          <w:p w14:paraId="616E28B4" w14:textId="3D7999BB" w:rsidR="1EA6F16B" w:rsidRDefault="1EA6F16B" w:rsidP="1EA6F16B">
            <w:pPr>
              <w:rPr>
                <w:b/>
                <w:bCs/>
                <w:color w:val="000000" w:themeColor="text1"/>
                <w:szCs w:val="17"/>
              </w:rPr>
            </w:pPr>
            <w:r w:rsidRPr="1EA6F16B">
              <w:rPr>
                <w:b/>
                <w:bCs/>
                <w:color w:val="000000" w:themeColor="text1"/>
                <w:szCs w:val="17"/>
              </w:rPr>
              <w:t>Covariance Type:</w:t>
            </w:r>
          </w:p>
        </w:tc>
        <w:tc>
          <w:tcPr>
            <w:tcW w:w="2340" w:type="dxa"/>
          </w:tcPr>
          <w:p w14:paraId="44DF71D0" w14:textId="0E8FF699" w:rsidR="1EA6F16B" w:rsidRDefault="1EA6F16B" w:rsidP="1EA6F16B">
            <w:pPr>
              <w:rPr>
                <w:color w:val="000000" w:themeColor="text1"/>
                <w:szCs w:val="17"/>
              </w:rPr>
            </w:pPr>
            <w:r w:rsidRPr="1EA6F16B">
              <w:rPr>
                <w:color w:val="000000" w:themeColor="text1"/>
                <w:szCs w:val="17"/>
              </w:rPr>
              <w:t>nonrobust</w:t>
            </w:r>
          </w:p>
        </w:tc>
        <w:tc>
          <w:tcPr>
            <w:tcW w:w="2340" w:type="dxa"/>
          </w:tcPr>
          <w:p w14:paraId="2E4CDA36" w14:textId="7A0D69B0" w:rsidR="1EA6F16B" w:rsidRDefault="1EA6F16B" w:rsidP="1EA6F16B">
            <w:pPr>
              <w:rPr>
                <w:szCs w:val="17"/>
              </w:rPr>
            </w:pPr>
          </w:p>
        </w:tc>
        <w:tc>
          <w:tcPr>
            <w:tcW w:w="2340" w:type="dxa"/>
          </w:tcPr>
          <w:p w14:paraId="1BFCDB10" w14:textId="053CFC67" w:rsidR="1EA6F16B" w:rsidRDefault="1EA6F16B" w:rsidP="1EA6F16B">
            <w:pPr>
              <w:rPr>
                <w:szCs w:val="17"/>
              </w:rPr>
            </w:pPr>
          </w:p>
        </w:tc>
      </w:tr>
    </w:tbl>
    <w:p w14:paraId="265CE790" w14:textId="5DECA0BD" w:rsidR="1EA6F16B" w:rsidRDefault="1EA6F16B" w:rsidP="1EA6F16B">
      <w:pPr>
        <w:rPr>
          <w:szCs w:val="17"/>
        </w:rPr>
      </w:pPr>
    </w:p>
    <w:tbl>
      <w:tblPr>
        <w:tblStyle w:val="TableGrid"/>
        <w:tblW w:w="0" w:type="auto"/>
        <w:tblLayout w:type="fixed"/>
        <w:tblLook w:val="06A0" w:firstRow="1" w:lastRow="0" w:firstColumn="1" w:lastColumn="0" w:noHBand="1" w:noVBand="1"/>
      </w:tblPr>
      <w:tblGrid>
        <w:gridCol w:w="2610"/>
        <w:gridCol w:w="1470"/>
        <w:gridCol w:w="1035"/>
        <w:gridCol w:w="1431"/>
        <w:gridCol w:w="840"/>
        <w:gridCol w:w="975"/>
        <w:gridCol w:w="999"/>
      </w:tblGrid>
      <w:tr w:rsidR="1EA6F16B" w14:paraId="5116C469" w14:textId="77777777" w:rsidTr="1EA6F16B">
        <w:tc>
          <w:tcPr>
            <w:tcW w:w="2610" w:type="dxa"/>
          </w:tcPr>
          <w:p w14:paraId="048D2ABD" w14:textId="26C70706" w:rsidR="1EA6F16B" w:rsidRDefault="1EA6F16B" w:rsidP="1EA6F16B">
            <w:pPr>
              <w:rPr>
                <w:szCs w:val="17"/>
              </w:rPr>
            </w:pPr>
          </w:p>
        </w:tc>
        <w:tc>
          <w:tcPr>
            <w:tcW w:w="1470" w:type="dxa"/>
          </w:tcPr>
          <w:p w14:paraId="7A3BFCA6" w14:textId="114EC04C" w:rsidR="1EA6F16B" w:rsidRDefault="1EA6F16B" w:rsidP="1EA6F16B">
            <w:pPr>
              <w:rPr>
                <w:b/>
                <w:bCs/>
                <w:color w:val="000000" w:themeColor="text1"/>
                <w:szCs w:val="17"/>
              </w:rPr>
            </w:pPr>
            <w:r w:rsidRPr="1EA6F16B">
              <w:rPr>
                <w:b/>
                <w:bCs/>
                <w:color w:val="000000" w:themeColor="text1"/>
                <w:szCs w:val="17"/>
              </w:rPr>
              <w:t>coef</w:t>
            </w:r>
          </w:p>
        </w:tc>
        <w:tc>
          <w:tcPr>
            <w:tcW w:w="1035" w:type="dxa"/>
          </w:tcPr>
          <w:p w14:paraId="5CB84741" w14:textId="244F6EE7" w:rsidR="1EA6F16B" w:rsidRDefault="1EA6F16B" w:rsidP="1EA6F16B">
            <w:pPr>
              <w:rPr>
                <w:b/>
                <w:bCs/>
                <w:color w:val="000000" w:themeColor="text1"/>
                <w:szCs w:val="17"/>
              </w:rPr>
            </w:pPr>
            <w:r w:rsidRPr="1EA6F16B">
              <w:rPr>
                <w:b/>
                <w:bCs/>
                <w:color w:val="000000" w:themeColor="text1"/>
                <w:szCs w:val="17"/>
              </w:rPr>
              <w:t>std err</w:t>
            </w:r>
          </w:p>
        </w:tc>
        <w:tc>
          <w:tcPr>
            <w:tcW w:w="1431" w:type="dxa"/>
          </w:tcPr>
          <w:p w14:paraId="1964BE2D" w14:textId="287185C4" w:rsidR="1EA6F16B" w:rsidRDefault="1EA6F16B" w:rsidP="1EA6F16B">
            <w:pPr>
              <w:rPr>
                <w:b/>
                <w:bCs/>
                <w:color w:val="000000" w:themeColor="text1"/>
                <w:szCs w:val="17"/>
              </w:rPr>
            </w:pPr>
            <w:r w:rsidRPr="1EA6F16B">
              <w:rPr>
                <w:b/>
                <w:bCs/>
                <w:color w:val="000000" w:themeColor="text1"/>
                <w:szCs w:val="17"/>
              </w:rPr>
              <w:t>t</w:t>
            </w:r>
          </w:p>
        </w:tc>
        <w:tc>
          <w:tcPr>
            <w:tcW w:w="840" w:type="dxa"/>
          </w:tcPr>
          <w:p w14:paraId="082C5204" w14:textId="10381342" w:rsidR="1EA6F16B" w:rsidRDefault="1EA6F16B" w:rsidP="1EA6F16B">
            <w:pPr>
              <w:rPr>
                <w:b/>
                <w:bCs/>
                <w:color w:val="000000" w:themeColor="text1"/>
                <w:szCs w:val="17"/>
              </w:rPr>
            </w:pPr>
            <w:r w:rsidRPr="1EA6F16B">
              <w:rPr>
                <w:b/>
                <w:bCs/>
                <w:color w:val="000000" w:themeColor="text1"/>
                <w:szCs w:val="17"/>
              </w:rPr>
              <w:t>P&gt;|t|</w:t>
            </w:r>
          </w:p>
        </w:tc>
        <w:tc>
          <w:tcPr>
            <w:tcW w:w="975" w:type="dxa"/>
          </w:tcPr>
          <w:p w14:paraId="10CE5834" w14:textId="7713F2A0" w:rsidR="1EA6F16B" w:rsidRDefault="1EA6F16B" w:rsidP="1EA6F16B">
            <w:pPr>
              <w:rPr>
                <w:b/>
                <w:bCs/>
                <w:color w:val="000000" w:themeColor="text1"/>
                <w:szCs w:val="17"/>
              </w:rPr>
            </w:pPr>
            <w:r w:rsidRPr="1EA6F16B">
              <w:rPr>
                <w:b/>
                <w:bCs/>
                <w:color w:val="000000" w:themeColor="text1"/>
                <w:szCs w:val="17"/>
              </w:rPr>
              <w:t>[0.025</w:t>
            </w:r>
          </w:p>
        </w:tc>
        <w:tc>
          <w:tcPr>
            <w:tcW w:w="999" w:type="dxa"/>
          </w:tcPr>
          <w:p w14:paraId="51027794" w14:textId="6092DC83" w:rsidR="1EA6F16B" w:rsidRDefault="1EA6F16B" w:rsidP="1EA6F16B">
            <w:pPr>
              <w:rPr>
                <w:b/>
                <w:bCs/>
                <w:color w:val="000000" w:themeColor="text1"/>
                <w:szCs w:val="17"/>
              </w:rPr>
            </w:pPr>
            <w:r w:rsidRPr="1EA6F16B">
              <w:rPr>
                <w:b/>
                <w:bCs/>
                <w:color w:val="000000" w:themeColor="text1"/>
                <w:szCs w:val="17"/>
              </w:rPr>
              <w:t>0.975]</w:t>
            </w:r>
          </w:p>
        </w:tc>
      </w:tr>
      <w:tr w:rsidR="1EA6F16B" w14:paraId="11646F1F" w14:textId="77777777" w:rsidTr="1EA6F16B">
        <w:tc>
          <w:tcPr>
            <w:tcW w:w="2610" w:type="dxa"/>
          </w:tcPr>
          <w:p w14:paraId="062BA537" w14:textId="304FF2B6" w:rsidR="1EA6F16B" w:rsidRDefault="1EA6F16B" w:rsidP="1EA6F16B">
            <w:pPr>
              <w:rPr>
                <w:b/>
                <w:bCs/>
                <w:color w:val="000000" w:themeColor="text1"/>
                <w:szCs w:val="17"/>
              </w:rPr>
            </w:pPr>
            <w:r w:rsidRPr="1EA6F16B">
              <w:rPr>
                <w:b/>
                <w:bCs/>
                <w:color w:val="000000" w:themeColor="text1"/>
                <w:szCs w:val="17"/>
              </w:rPr>
              <w:t>Intercept</w:t>
            </w:r>
          </w:p>
        </w:tc>
        <w:tc>
          <w:tcPr>
            <w:tcW w:w="1470" w:type="dxa"/>
          </w:tcPr>
          <w:p w14:paraId="3A650992" w14:textId="5222B17F" w:rsidR="1EA6F16B" w:rsidRDefault="1EA6F16B" w:rsidP="1EA6F16B">
            <w:pPr>
              <w:rPr>
                <w:color w:val="000000" w:themeColor="text1"/>
                <w:szCs w:val="17"/>
              </w:rPr>
            </w:pPr>
            <w:r w:rsidRPr="1EA6F16B">
              <w:rPr>
                <w:color w:val="000000" w:themeColor="text1"/>
                <w:szCs w:val="17"/>
              </w:rPr>
              <w:t>-4.3814</w:t>
            </w:r>
          </w:p>
        </w:tc>
        <w:tc>
          <w:tcPr>
            <w:tcW w:w="1035" w:type="dxa"/>
          </w:tcPr>
          <w:p w14:paraId="38BFC1E8" w14:textId="24750CFB" w:rsidR="1EA6F16B" w:rsidRDefault="1EA6F16B" w:rsidP="1EA6F16B">
            <w:pPr>
              <w:rPr>
                <w:color w:val="000000" w:themeColor="text1"/>
                <w:szCs w:val="17"/>
              </w:rPr>
            </w:pPr>
            <w:r w:rsidRPr="1EA6F16B">
              <w:rPr>
                <w:color w:val="000000" w:themeColor="text1"/>
                <w:szCs w:val="17"/>
              </w:rPr>
              <w:t>0.105</w:t>
            </w:r>
          </w:p>
        </w:tc>
        <w:tc>
          <w:tcPr>
            <w:tcW w:w="1431" w:type="dxa"/>
          </w:tcPr>
          <w:p w14:paraId="321D8AC4" w14:textId="0F59D9ED" w:rsidR="1EA6F16B" w:rsidRDefault="1EA6F16B" w:rsidP="1EA6F16B">
            <w:pPr>
              <w:rPr>
                <w:color w:val="000000" w:themeColor="text1"/>
                <w:szCs w:val="17"/>
              </w:rPr>
            </w:pPr>
            <w:r w:rsidRPr="1EA6F16B">
              <w:rPr>
                <w:color w:val="000000" w:themeColor="text1"/>
                <w:szCs w:val="17"/>
              </w:rPr>
              <w:t>-41.648</w:t>
            </w:r>
          </w:p>
        </w:tc>
        <w:tc>
          <w:tcPr>
            <w:tcW w:w="840" w:type="dxa"/>
          </w:tcPr>
          <w:p w14:paraId="1EB11CF9" w14:textId="2E675BEC" w:rsidR="1EA6F16B" w:rsidRDefault="1EA6F16B" w:rsidP="1EA6F16B">
            <w:pPr>
              <w:rPr>
                <w:color w:val="000000" w:themeColor="text1"/>
                <w:szCs w:val="17"/>
              </w:rPr>
            </w:pPr>
            <w:r w:rsidRPr="1EA6F16B">
              <w:rPr>
                <w:color w:val="000000" w:themeColor="text1"/>
                <w:szCs w:val="17"/>
              </w:rPr>
              <w:t>0.000</w:t>
            </w:r>
          </w:p>
        </w:tc>
        <w:tc>
          <w:tcPr>
            <w:tcW w:w="975" w:type="dxa"/>
          </w:tcPr>
          <w:p w14:paraId="14C7397B" w14:textId="0AC8611D" w:rsidR="1EA6F16B" w:rsidRDefault="1EA6F16B" w:rsidP="1EA6F16B">
            <w:pPr>
              <w:rPr>
                <w:color w:val="000000" w:themeColor="text1"/>
                <w:szCs w:val="17"/>
              </w:rPr>
            </w:pPr>
            <w:r w:rsidRPr="1EA6F16B">
              <w:rPr>
                <w:color w:val="000000" w:themeColor="text1"/>
                <w:szCs w:val="17"/>
              </w:rPr>
              <w:t>-4.588</w:t>
            </w:r>
          </w:p>
        </w:tc>
        <w:tc>
          <w:tcPr>
            <w:tcW w:w="999" w:type="dxa"/>
          </w:tcPr>
          <w:p w14:paraId="6C6FA7A2" w14:textId="6B1F50DF" w:rsidR="1EA6F16B" w:rsidRDefault="1EA6F16B" w:rsidP="1EA6F16B">
            <w:pPr>
              <w:rPr>
                <w:color w:val="000000" w:themeColor="text1"/>
                <w:szCs w:val="17"/>
              </w:rPr>
            </w:pPr>
            <w:r w:rsidRPr="1EA6F16B">
              <w:rPr>
                <w:color w:val="000000" w:themeColor="text1"/>
                <w:szCs w:val="17"/>
              </w:rPr>
              <w:t>-4.175</w:t>
            </w:r>
          </w:p>
        </w:tc>
      </w:tr>
      <w:tr w:rsidR="1EA6F16B" w14:paraId="69317C52" w14:textId="77777777" w:rsidTr="1EA6F16B">
        <w:tc>
          <w:tcPr>
            <w:tcW w:w="2610" w:type="dxa"/>
          </w:tcPr>
          <w:p w14:paraId="2964D498" w14:textId="47AC834E" w:rsidR="1EA6F16B" w:rsidRDefault="1EA6F16B" w:rsidP="1EA6F16B">
            <w:pPr>
              <w:rPr>
                <w:b/>
                <w:bCs/>
                <w:color w:val="000000" w:themeColor="text1"/>
                <w:szCs w:val="17"/>
              </w:rPr>
            </w:pPr>
            <w:r w:rsidRPr="1EA6F16B">
              <w:rPr>
                <w:b/>
                <w:bCs/>
                <w:color w:val="000000" w:themeColor="text1"/>
                <w:szCs w:val="17"/>
              </w:rPr>
              <w:t>square_feet</w:t>
            </w:r>
          </w:p>
        </w:tc>
        <w:tc>
          <w:tcPr>
            <w:tcW w:w="1470" w:type="dxa"/>
          </w:tcPr>
          <w:p w14:paraId="49392633" w14:textId="17328198" w:rsidR="1EA6F16B" w:rsidRDefault="1EA6F16B" w:rsidP="1EA6F16B">
            <w:pPr>
              <w:rPr>
                <w:color w:val="000000" w:themeColor="text1"/>
                <w:szCs w:val="17"/>
              </w:rPr>
            </w:pPr>
            <w:r w:rsidRPr="1EA6F16B">
              <w:rPr>
                <w:color w:val="000000" w:themeColor="text1"/>
                <w:szCs w:val="17"/>
              </w:rPr>
              <w:t>1.7575</w:t>
            </w:r>
          </w:p>
        </w:tc>
        <w:tc>
          <w:tcPr>
            <w:tcW w:w="1035" w:type="dxa"/>
          </w:tcPr>
          <w:p w14:paraId="7708D9A7" w14:textId="0F642DA3" w:rsidR="1EA6F16B" w:rsidRDefault="1EA6F16B" w:rsidP="1EA6F16B">
            <w:pPr>
              <w:rPr>
                <w:color w:val="000000" w:themeColor="text1"/>
                <w:szCs w:val="17"/>
              </w:rPr>
            </w:pPr>
            <w:r w:rsidRPr="1EA6F16B">
              <w:rPr>
                <w:color w:val="000000" w:themeColor="text1"/>
                <w:szCs w:val="17"/>
              </w:rPr>
              <w:t>0.002</w:t>
            </w:r>
          </w:p>
        </w:tc>
        <w:tc>
          <w:tcPr>
            <w:tcW w:w="1431" w:type="dxa"/>
          </w:tcPr>
          <w:p w14:paraId="2B01947E" w14:textId="64F542FB" w:rsidR="1EA6F16B" w:rsidRDefault="1EA6F16B" w:rsidP="1EA6F16B">
            <w:pPr>
              <w:rPr>
                <w:color w:val="000000" w:themeColor="text1"/>
                <w:szCs w:val="17"/>
              </w:rPr>
            </w:pPr>
            <w:r w:rsidRPr="1EA6F16B">
              <w:rPr>
                <w:color w:val="000000" w:themeColor="text1"/>
                <w:szCs w:val="17"/>
              </w:rPr>
              <w:t>1018.356</w:t>
            </w:r>
          </w:p>
        </w:tc>
        <w:tc>
          <w:tcPr>
            <w:tcW w:w="840" w:type="dxa"/>
          </w:tcPr>
          <w:p w14:paraId="7438EE0A" w14:textId="204309B8" w:rsidR="1EA6F16B" w:rsidRDefault="1EA6F16B" w:rsidP="1EA6F16B">
            <w:pPr>
              <w:rPr>
                <w:color w:val="000000" w:themeColor="text1"/>
                <w:szCs w:val="17"/>
              </w:rPr>
            </w:pPr>
            <w:r w:rsidRPr="1EA6F16B">
              <w:rPr>
                <w:color w:val="000000" w:themeColor="text1"/>
                <w:szCs w:val="17"/>
              </w:rPr>
              <w:t>0.000</w:t>
            </w:r>
          </w:p>
        </w:tc>
        <w:tc>
          <w:tcPr>
            <w:tcW w:w="975" w:type="dxa"/>
          </w:tcPr>
          <w:p w14:paraId="55DAE567" w14:textId="3511F75A" w:rsidR="1EA6F16B" w:rsidRDefault="1EA6F16B" w:rsidP="1EA6F16B">
            <w:pPr>
              <w:rPr>
                <w:color w:val="000000" w:themeColor="text1"/>
                <w:szCs w:val="17"/>
              </w:rPr>
            </w:pPr>
            <w:r w:rsidRPr="1EA6F16B">
              <w:rPr>
                <w:color w:val="000000" w:themeColor="text1"/>
                <w:szCs w:val="17"/>
              </w:rPr>
              <w:t>1.754</w:t>
            </w:r>
          </w:p>
        </w:tc>
        <w:tc>
          <w:tcPr>
            <w:tcW w:w="999" w:type="dxa"/>
          </w:tcPr>
          <w:p w14:paraId="7B3C246C" w14:textId="709751C7" w:rsidR="1EA6F16B" w:rsidRDefault="1EA6F16B" w:rsidP="1EA6F16B">
            <w:pPr>
              <w:rPr>
                <w:color w:val="000000" w:themeColor="text1"/>
                <w:szCs w:val="17"/>
              </w:rPr>
            </w:pPr>
            <w:r w:rsidRPr="1EA6F16B">
              <w:rPr>
                <w:color w:val="000000" w:themeColor="text1"/>
                <w:szCs w:val="17"/>
              </w:rPr>
              <w:t>1.761</w:t>
            </w:r>
          </w:p>
        </w:tc>
      </w:tr>
      <w:tr w:rsidR="1EA6F16B" w14:paraId="415F4C72" w14:textId="77777777" w:rsidTr="1EA6F16B">
        <w:tc>
          <w:tcPr>
            <w:tcW w:w="2610" w:type="dxa"/>
          </w:tcPr>
          <w:p w14:paraId="75662C4D" w14:textId="186812A6" w:rsidR="1EA6F16B" w:rsidRDefault="1EA6F16B" w:rsidP="1EA6F16B">
            <w:pPr>
              <w:rPr>
                <w:b/>
                <w:bCs/>
                <w:color w:val="000000" w:themeColor="text1"/>
                <w:szCs w:val="17"/>
              </w:rPr>
            </w:pPr>
            <w:r w:rsidRPr="1EA6F16B">
              <w:rPr>
                <w:b/>
                <w:bCs/>
                <w:color w:val="000000" w:themeColor="text1"/>
                <w:szCs w:val="17"/>
              </w:rPr>
              <w:t>sea_level_pressure</w:t>
            </w:r>
          </w:p>
        </w:tc>
        <w:tc>
          <w:tcPr>
            <w:tcW w:w="1470" w:type="dxa"/>
          </w:tcPr>
          <w:p w14:paraId="0818247D" w14:textId="2FD6D984" w:rsidR="1EA6F16B" w:rsidRDefault="1EA6F16B" w:rsidP="1EA6F16B">
            <w:pPr>
              <w:rPr>
                <w:color w:val="000000" w:themeColor="text1"/>
                <w:szCs w:val="17"/>
              </w:rPr>
            </w:pPr>
            <w:r w:rsidRPr="1EA6F16B">
              <w:rPr>
                <w:color w:val="000000" w:themeColor="text1"/>
                <w:szCs w:val="17"/>
              </w:rPr>
              <w:t>0.0009</w:t>
            </w:r>
          </w:p>
        </w:tc>
        <w:tc>
          <w:tcPr>
            <w:tcW w:w="1035" w:type="dxa"/>
          </w:tcPr>
          <w:p w14:paraId="02B033C1" w14:textId="07EF0BE2" w:rsidR="1EA6F16B" w:rsidRDefault="1EA6F16B" w:rsidP="1EA6F16B">
            <w:pPr>
              <w:rPr>
                <w:color w:val="000000" w:themeColor="text1"/>
                <w:szCs w:val="17"/>
              </w:rPr>
            </w:pPr>
            <w:r w:rsidRPr="1EA6F16B">
              <w:rPr>
                <w:color w:val="000000" w:themeColor="text1"/>
                <w:szCs w:val="17"/>
              </w:rPr>
              <w:t>0.000</w:t>
            </w:r>
          </w:p>
        </w:tc>
        <w:tc>
          <w:tcPr>
            <w:tcW w:w="1431" w:type="dxa"/>
          </w:tcPr>
          <w:p w14:paraId="2FEE8896" w14:textId="6F0CE774" w:rsidR="1EA6F16B" w:rsidRDefault="1EA6F16B" w:rsidP="1EA6F16B">
            <w:pPr>
              <w:rPr>
                <w:color w:val="000000" w:themeColor="text1"/>
                <w:szCs w:val="17"/>
              </w:rPr>
            </w:pPr>
            <w:r w:rsidRPr="1EA6F16B">
              <w:rPr>
                <w:color w:val="000000" w:themeColor="text1"/>
                <w:szCs w:val="17"/>
              </w:rPr>
              <w:t>8.405</w:t>
            </w:r>
          </w:p>
        </w:tc>
        <w:tc>
          <w:tcPr>
            <w:tcW w:w="840" w:type="dxa"/>
          </w:tcPr>
          <w:p w14:paraId="4628BBF3" w14:textId="5D417C17" w:rsidR="1EA6F16B" w:rsidRDefault="1EA6F16B" w:rsidP="1EA6F16B">
            <w:pPr>
              <w:rPr>
                <w:color w:val="000000" w:themeColor="text1"/>
                <w:szCs w:val="17"/>
              </w:rPr>
            </w:pPr>
            <w:r w:rsidRPr="1EA6F16B">
              <w:rPr>
                <w:color w:val="000000" w:themeColor="text1"/>
                <w:szCs w:val="17"/>
              </w:rPr>
              <w:t>0.000</w:t>
            </w:r>
          </w:p>
        </w:tc>
        <w:tc>
          <w:tcPr>
            <w:tcW w:w="975" w:type="dxa"/>
          </w:tcPr>
          <w:p w14:paraId="49142074" w14:textId="7D69B8C6" w:rsidR="1EA6F16B" w:rsidRDefault="1EA6F16B" w:rsidP="1EA6F16B">
            <w:pPr>
              <w:rPr>
                <w:color w:val="000000" w:themeColor="text1"/>
                <w:szCs w:val="17"/>
              </w:rPr>
            </w:pPr>
            <w:r w:rsidRPr="1EA6F16B">
              <w:rPr>
                <w:color w:val="000000" w:themeColor="text1"/>
                <w:szCs w:val="17"/>
              </w:rPr>
              <w:t>0.001</w:t>
            </w:r>
          </w:p>
        </w:tc>
        <w:tc>
          <w:tcPr>
            <w:tcW w:w="999" w:type="dxa"/>
          </w:tcPr>
          <w:p w14:paraId="2F586438" w14:textId="7B88120C" w:rsidR="1EA6F16B" w:rsidRDefault="1EA6F16B" w:rsidP="1EA6F16B">
            <w:pPr>
              <w:rPr>
                <w:color w:val="000000" w:themeColor="text1"/>
                <w:szCs w:val="17"/>
              </w:rPr>
            </w:pPr>
            <w:r w:rsidRPr="1EA6F16B">
              <w:rPr>
                <w:color w:val="000000" w:themeColor="text1"/>
                <w:szCs w:val="17"/>
              </w:rPr>
              <w:t>0.001</w:t>
            </w:r>
          </w:p>
        </w:tc>
      </w:tr>
      <w:tr w:rsidR="1EA6F16B" w14:paraId="1D2AF86B" w14:textId="77777777" w:rsidTr="1EA6F16B">
        <w:tc>
          <w:tcPr>
            <w:tcW w:w="2610" w:type="dxa"/>
          </w:tcPr>
          <w:p w14:paraId="709CE94C" w14:textId="24E23353" w:rsidR="1EA6F16B" w:rsidRDefault="1EA6F16B" w:rsidP="1EA6F16B">
            <w:pPr>
              <w:rPr>
                <w:b/>
                <w:bCs/>
                <w:color w:val="000000" w:themeColor="text1"/>
                <w:szCs w:val="17"/>
              </w:rPr>
            </w:pPr>
            <w:r w:rsidRPr="1EA6F16B">
              <w:rPr>
                <w:b/>
                <w:bCs/>
                <w:color w:val="000000" w:themeColor="text1"/>
                <w:szCs w:val="17"/>
              </w:rPr>
              <w:t>meter_linear</w:t>
            </w:r>
          </w:p>
        </w:tc>
        <w:tc>
          <w:tcPr>
            <w:tcW w:w="1470" w:type="dxa"/>
          </w:tcPr>
          <w:p w14:paraId="5C031043" w14:textId="2E28DA96" w:rsidR="1EA6F16B" w:rsidRDefault="1EA6F16B" w:rsidP="1EA6F16B">
            <w:pPr>
              <w:rPr>
                <w:color w:val="000000" w:themeColor="text1"/>
                <w:szCs w:val="17"/>
              </w:rPr>
            </w:pPr>
            <w:r w:rsidRPr="1EA6F16B">
              <w:rPr>
                <w:color w:val="000000" w:themeColor="text1"/>
                <w:szCs w:val="17"/>
              </w:rPr>
              <w:t>-0.8169</w:t>
            </w:r>
          </w:p>
        </w:tc>
        <w:tc>
          <w:tcPr>
            <w:tcW w:w="1035" w:type="dxa"/>
          </w:tcPr>
          <w:p w14:paraId="040F0F63" w14:textId="31F778AF" w:rsidR="1EA6F16B" w:rsidRDefault="1EA6F16B" w:rsidP="1EA6F16B">
            <w:pPr>
              <w:rPr>
                <w:color w:val="000000" w:themeColor="text1"/>
                <w:szCs w:val="17"/>
              </w:rPr>
            </w:pPr>
            <w:r w:rsidRPr="1EA6F16B">
              <w:rPr>
                <w:color w:val="000000" w:themeColor="text1"/>
                <w:szCs w:val="17"/>
              </w:rPr>
              <w:t>0.008</w:t>
            </w:r>
          </w:p>
        </w:tc>
        <w:tc>
          <w:tcPr>
            <w:tcW w:w="1431" w:type="dxa"/>
          </w:tcPr>
          <w:p w14:paraId="2239CD7D" w14:textId="5FE4B71A" w:rsidR="1EA6F16B" w:rsidRDefault="1EA6F16B" w:rsidP="1EA6F16B">
            <w:pPr>
              <w:rPr>
                <w:color w:val="000000" w:themeColor="text1"/>
                <w:szCs w:val="17"/>
              </w:rPr>
            </w:pPr>
            <w:r w:rsidRPr="1EA6F16B">
              <w:rPr>
                <w:color w:val="000000" w:themeColor="text1"/>
                <w:szCs w:val="17"/>
              </w:rPr>
              <w:t>-107.519</w:t>
            </w:r>
          </w:p>
        </w:tc>
        <w:tc>
          <w:tcPr>
            <w:tcW w:w="840" w:type="dxa"/>
          </w:tcPr>
          <w:p w14:paraId="58B9D2B5" w14:textId="2C54CD9A" w:rsidR="1EA6F16B" w:rsidRDefault="1EA6F16B" w:rsidP="1EA6F16B">
            <w:pPr>
              <w:rPr>
                <w:color w:val="000000" w:themeColor="text1"/>
                <w:szCs w:val="17"/>
              </w:rPr>
            </w:pPr>
            <w:r w:rsidRPr="1EA6F16B">
              <w:rPr>
                <w:color w:val="000000" w:themeColor="text1"/>
                <w:szCs w:val="17"/>
              </w:rPr>
              <w:t>0.000</w:t>
            </w:r>
          </w:p>
        </w:tc>
        <w:tc>
          <w:tcPr>
            <w:tcW w:w="975" w:type="dxa"/>
          </w:tcPr>
          <w:p w14:paraId="1E2291F0" w14:textId="37160971" w:rsidR="1EA6F16B" w:rsidRDefault="1EA6F16B" w:rsidP="1EA6F16B">
            <w:pPr>
              <w:rPr>
                <w:color w:val="000000" w:themeColor="text1"/>
                <w:szCs w:val="17"/>
              </w:rPr>
            </w:pPr>
            <w:r w:rsidRPr="1EA6F16B">
              <w:rPr>
                <w:color w:val="000000" w:themeColor="text1"/>
                <w:szCs w:val="17"/>
              </w:rPr>
              <w:t>-0.832</w:t>
            </w:r>
          </w:p>
        </w:tc>
        <w:tc>
          <w:tcPr>
            <w:tcW w:w="999" w:type="dxa"/>
          </w:tcPr>
          <w:p w14:paraId="20B5ED9C" w14:textId="5416E64E" w:rsidR="1EA6F16B" w:rsidRDefault="1EA6F16B" w:rsidP="1EA6F16B">
            <w:pPr>
              <w:rPr>
                <w:color w:val="000000" w:themeColor="text1"/>
                <w:szCs w:val="17"/>
              </w:rPr>
            </w:pPr>
            <w:r w:rsidRPr="1EA6F16B">
              <w:rPr>
                <w:color w:val="000000" w:themeColor="text1"/>
                <w:szCs w:val="17"/>
              </w:rPr>
              <w:t>-0.802</w:t>
            </w:r>
          </w:p>
        </w:tc>
      </w:tr>
      <w:tr w:rsidR="1EA6F16B" w14:paraId="5AC1930D" w14:textId="77777777" w:rsidTr="1EA6F16B">
        <w:tc>
          <w:tcPr>
            <w:tcW w:w="2610" w:type="dxa"/>
          </w:tcPr>
          <w:p w14:paraId="2DE9CE7C" w14:textId="64883DE7" w:rsidR="1EA6F16B" w:rsidRDefault="1EA6F16B" w:rsidP="1EA6F16B">
            <w:pPr>
              <w:rPr>
                <w:b/>
                <w:bCs/>
                <w:color w:val="000000" w:themeColor="text1"/>
                <w:szCs w:val="17"/>
              </w:rPr>
            </w:pPr>
            <w:r w:rsidRPr="1EA6F16B">
              <w:rPr>
                <w:b/>
                <w:bCs/>
                <w:color w:val="000000" w:themeColor="text1"/>
                <w:szCs w:val="17"/>
              </w:rPr>
              <w:t>meter_square</w:t>
            </w:r>
          </w:p>
        </w:tc>
        <w:tc>
          <w:tcPr>
            <w:tcW w:w="1470" w:type="dxa"/>
          </w:tcPr>
          <w:p w14:paraId="3B87FF91" w14:textId="55E397C5" w:rsidR="1EA6F16B" w:rsidRDefault="1EA6F16B" w:rsidP="1EA6F16B">
            <w:pPr>
              <w:rPr>
                <w:color w:val="000000" w:themeColor="text1"/>
                <w:szCs w:val="17"/>
              </w:rPr>
            </w:pPr>
            <w:r w:rsidRPr="1EA6F16B">
              <w:rPr>
                <w:color w:val="000000" w:themeColor="text1"/>
                <w:szCs w:val="17"/>
              </w:rPr>
              <w:t>0.2709</w:t>
            </w:r>
          </w:p>
        </w:tc>
        <w:tc>
          <w:tcPr>
            <w:tcW w:w="1035" w:type="dxa"/>
          </w:tcPr>
          <w:p w14:paraId="605E4F0A" w14:textId="0BC8DE6E" w:rsidR="1EA6F16B" w:rsidRDefault="1EA6F16B" w:rsidP="1EA6F16B">
            <w:pPr>
              <w:rPr>
                <w:color w:val="000000" w:themeColor="text1"/>
                <w:szCs w:val="17"/>
              </w:rPr>
            </w:pPr>
            <w:r w:rsidRPr="1EA6F16B">
              <w:rPr>
                <w:color w:val="000000" w:themeColor="text1"/>
                <w:szCs w:val="17"/>
              </w:rPr>
              <w:t>0.002</w:t>
            </w:r>
          </w:p>
        </w:tc>
        <w:tc>
          <w:tcPr>
            <w:tcW w:w="1431" w:type="dxa"/>
          </w:tcPr>
          <w:p w14:paraId="07181122" w14:textId="1E6C0560" w:rsidR="1EA6F16B" w:rsidRDefault="1EA6F16B" w:rsidP="1EA6F16B">
            <w:pPr>
              <w:rPr>
                <w:color w:val="000000" w:themeColor="text1"/>
                <w:szCs w:val="17"/>
              </w:rPr>
            </w:pPr>
            <w:r w:rsidRPr="1EA6F16B">
              <w:rPr>
                <w:color w:val="000000" w:themeColor="text1"/>
                <w:szCs w:val="17"/>
              </w:rPr>
              <w:t>128.608</w:t>
            </w:r>
          </w:p>
        </w:tc>
        <w:tc>
          <w:tcPr>
            <w:tcW w:w="840" w:type="dxa"/>
          </w:tcPr>
          <w:p w14:paraId="26C07F38" w14:textId="10420910" w:rsidR="1EA6F16B" w:rsidRDefault="1EA6F16B" w:rsidP="1EA6F16B">
            <w:pPr>
              <w:rPr>
                <w:color w:val="000000" w:themeColor="text1"/>
                <w:szCs w:val="17"/>
              </w:rPr>
            </w:pPr>
            <w:r w:rsidRPr="1EA6F16B">
              <w:rPr>
                <w:color w:val="000000" w:themeColor="text1"/>
                <w:szCs w:val="17"/>
              </w:rPr>
              <w:t>0.000</w:t>
            </w:r>
          </w:p>
        </w:tc>
        <w:tc>
          <w:tcPr>
            <w:tcW w:w="975" w:type="dxa"/>
          </w:tcPr>
          <w:p w14:paraId="68A4B9C3" w14:textId="55924095" w:rsidR="1EA6F16B" w:rsidRDefault="1EA6F16B" w:rsidP="1EA6F16B">
            <w:pPr>
              <w:rPr>
                <w:color w:val="000000" w:themeColor="text1"/>
                <w:szCs w:val="17"/>
              </w:rPr>
            </w:pPr>
            <w:r w:rsidRPr="1EA6F16B">
              <w:rPr>
                <w:color w:val="000000" w:themeColor="text1"/>
                <w:szCs w:val="17"/>
              </w:rPr>
              <w:t>0.267</w:t>
            </w:r>
          </w:p>
        </w:tc>
        <w:tc>
          <w:tcPr>
            <w:tcW w:w="999" w:type="dxa"/>
          </w:tcPr>
          <w:p w14:paraId="55CAFAD8" w14:textId="161646FC" w:rsidR="1EA6F16B" w:rsidRDefault="1EA6F16B" w:rsidP="1EA6F16B">
            <w:pPr>
              <w:rPr>
                <w:color w:val="000000" w:themeColor="text1"/>
                <w:szCs w:val="17"/>
              </w:rPr>
            </w:pPr>
            <w:r w:rsidRPr="1EA6F16B">
              <w:rPr>
                <w:color w:val="000000" w:themeColor="text1"/>
                <w:szCs w:val="17"/>
              </w:rPr>
              <w:t>0.275</w:t>
            </w:r>
          </w:p>
        </w:tc>
      </w:tr>
    </w:tbl>
    <w:p w14:paraId="6B91399E" w14:textId="5C01305C" w:rsidR="1EA6F16B" w:rsidRDefault="1EA6F16B" w:rsidP="1EA6F16B">
      <w:pPr>
        <w:rPr>
          <w:szCs w:val="17"/>
        </w:rPr>
      </w:pPr>
    </w:p>
    <w:tbl>
      <w:tblPr>
        <w:tblStyle w:val="TableGrid"/>
        <w:tblW w:w="0" w:type="auto"/>
        <w:tblLayout w:type="fixed"/>
        <w:tblLook w:val="06A0" w:firstRow="1" w:lastRow="0" w:firstColumn="1" w:lastColumn="0" w:noHBand="1" w:noVBand="1"/>
      </w:tblPr>
      <w:tblGrid>
        <w:gridCol w:w="2340"/>
        <w:gridCol w:w="2340"/>
        <w:gridCol w:w="2340"/>
        <w:gridCol w:w="2340"/>
      </w:tblGrid>
      <w:tr w:rsidR="1EA6F16B" w14:paraId="0B1203F4" w14:textId="77777777" w:rsidTr="1EA6F16B">
        <w:tc>
          <w:tcPr>
            <w:tcW w:w="2340" w:type="dxa"/>
          </w:tcPr>
          <w:p w14:paraId="44D09D9B" w14:textId="3591D812" w:rsidR="1EA6F16B" w:rsidRDefault="1EA6F16B" w:rsidP="1EA6F16B">
            <w:pPr>
              <w:rPr>
                <w:b/>
                <w:bCs/>
                <w:color w:val="000000" w:themeColor="text1"/>
                <w:szCs w:val="17"/>
              </w:rPr>
            </w:pPr>
            <w:r w:rsidRPr="1EA6F16B">
              <w:rPr>
                <w:b/>
                <w:bCs/>
                <w:color w:val="000000" w:themeColor="text1"/>
                <w:szCs w:val="17"/>
              </w:rPr>
              <w:t>Omnibus:</w:t>
            </w:r>
          </w:p>
        </w:tc>
        <w:tc>
          <w:tcPr>
            <w:tcW w:w="2340" w:type="dxa"/>
          </w:tcPr>
          <w:p w14:paraId="2ED30643" w14:textId="1B944AD4" w:rsidR="1EA6F16B" w:rsidRDefault="1EA6F16B" w:rsidP="1EA6F16B">
            <w:pPr>
              <w:rPr>
                <w:color w:val="000000" w:themeColor="text1"/>
                <w:szCs w:val="17"/>
              </w:rPr>
            </w:pPr>
            <w:r w:rsidRPr="1EA6F16B">
              <w:rPr>
                <w:color w:val="000000" w:themeColor="text1"/>
                <w:szCs w:val="17"/>
              </w:rPr>
              <w:t>187360.554</w:t>
            </w:r>
          </w:p>
        </w:tc>
        <w:tc>
          <w:tcPr>
            <w:tcW w:w="2340" w:type="dxa"/>
          </w:tcPr>
          <w:p w14:paraId="4F6E568A" w14:textId="70E15D09" w:rsidR="1EA6F16B" w:rsidRDefault="1EA6F16B" w:rsidP="1EA6F16B">
            <w:pPr>
              <w:rPr>
                <w:b/>
                <w:bCs/>
                <w:color w:val="000000" w:themeColor="text1"/>
                <w:szCs w:val="17"/>
              </w:rPr>
            </w:pPr>
            <w:r w:rsidRPr="1EA6F16B">
              <w:rPr>
                <w:b/>
                <w:bCs/>
                <w:color w:val="000000" w:themeColor="text1"/>
                <w:szCs w:val="17"/>
              </w:rPr>
              <w:t>Durbin-Watson:</w:t>
            </w:r>
          </w:p>
        </w:tc>
        <w:tc>
          <w:tcPr>
            <w:tcW w:w="2340" w:type="dxa"/>
          </w:tcPr>
          <w:p w14:paraId="0469DBFB" w14:textId="440D0CF1" w:rsidR="1EA6F16B" w:rsidRDefault="1EA6F16B" w:rsidP="1EA6F16B">
            <w:pPr>
              <w:rPr>
                <w:color w:val="000000" w:themeColor="text1"/>
                <w:szCs w:val="17"/>
              </w:rPr>
            </w:pPr>
            <w:r w:rsidRPr="1EA6F16B">
              <w:rPr>
                <w:color w:val="000000" w:themeColor="text1"/>
                <w:szCs w:val="17"/>
              </w:rPr>
              <w:t>1.596</w:t>
            </w:r>
          </w:p>
        </w:tc>
      </w:tr>
      <w:tr w:rsidR="1EA6F16B" w14:paraId="250AE796" w14:textId="77777777" w:rsidTr="1EA6F16B">
        <w:tc>
          <w:tcPr>
            <w:tcW w:w="2340" w:type="dxa"/>
          </w:tcPr>
          <w:p w14:paraId="368F591F" w14:textId="61DD9FE0" w:rsidR="1EA6F16B" w:rsidRDefault="1EA6F16B" w:rsidP="1EA6F16B">
            <w:pPr>
              <w:rPr>
                <w:b/>
                <w:bCs/>
                <w:color w:val="000000" w:themeColor="text1"/>
                <w:szCs w:val="17"/>
              </w:rPr>
            </w:pPr>
            <w:r w:rsidRPr="1EA6F16B">
              <w:rPr>
                <w:b/>
                <w:bCs/>
                <w:color w:val="000000" w:themeColor="text1"/>
                <w:szCs w:val="17"/>
              </w:rPr>
              <w:t>Prob(Omnibus):</w:t>
            </w:r>
          </w:p>
        </w:tc>
        <w:tc>
          <w:tcPr>
            <w:tcW w:w="2340" w:type="dxa"/>
          </w:tcPr>
          <w:p w14:paraId="1E0DE5A7" w14:textId="442D5E66" w:rsidR="1EA6F16B" w:rsidRDefault="1EA6F16B" w:rsidP="1EA6F16B">
            <w:pPr>
              <w:rPr>
                <w:color w:val="000000" w:themeColor="text1"/>
                <w:szCs w:val="17"/>
              </w:rPr>
            </w:pPr>
            <w:r w:rsidRPr="1EA6F16B">
              <w:rPr>
                <w:color w:val="000000" w:themeColor="text1"/>
                <w:szCs w:val="17"/>
              </w:rPr>
              <w:t>0.000</w:t>
            </w:r>
          </w:p>
        </w:tc>
        <w:tc>
          <w:tcPr>
            <w:tcW w:w="2340" w:type="dxa"/>
          </w:tcPr>
          <w:p w14:paraId="5718D204" w14:textId="0C6370F5" w:rsidR="1EA6F16B" w:rsidRDefault="1EA6F16B" w:rsidP="1EA6F16B">
            <w:pPr>
              <w:rPr>
                <w:b/>
                <w:bCs/>
                <w:color w:val="000000" w:themeColor="text1"/>
                <w:szCs w:val="17"/>
              </w:rPr>
            </w:pPr>
            <w:r w:rsidRPr="1EA6F16B">
              <w:rPr>
                <w:b/>
                <w:bCs/>
                <w:color w:val="000000" w:themeColor="text1"/>
                <w:szCs w:val="17"/>
              </w:rPr>
              <w:t>Jarque-Bera (JB):</w:t>
            </w:r>
          </w:p>
        </w:tc>
        <w:tc>
          <w:tcPr>
            <w:tcW w:w="2340" w:type="dxa"/>
          </w:tcPr>
          <w:p w14:paraId="221BA346" w14:textId="039A685D" w:rsidR="1EA6F16B" w:rsidRDefault="1EA6F16B" w:rsidP="1EA6F16B">
            <w:pPr>
              <w:rPr>
                <w:color w:val="000000" w:themeColor="text1"/>
                <w:szCs w:val="17"/>
              </w:rPr>
            </w:pPr>
            <w:r w:rsidRPr="1EA6F16B">
              <w:rPr>
                <w:color w:val="000000" w:themeColor="text1"/>
                <w:szCs w:val="17"/>
              </w:rPr>
              <w:t>257531.267</w:t>
            </w:r>
          </w:p>
        </w:tc>
      </w:tr>
      <w:tr w:rsidR="1EA6F16B" w14:paraId="7EB898A1" w14:textId="77777777" w:rsidTr="1EA6F16B">
        <w:tc>
          <w:tcPr>
            <w:tcW w:w="2340" w:type="dxa"/>
          </w:tcPr>
          <w:p w14:paraId="186E904F" w14:textId="6553EC39" w:rsidR="1EA6F16B" w:rsidRDefault="1EA6F16B" w:rsidP="1EA6F16B">
            <w:pPr>
              <w:rPr>
                <w:b/>
                <w:bCs/>
                <w:color w:val="000000" w:themeColor="text1"/>
                <w:szCs w:val="17"/>
              </w:rPr>
            </w:pPr>
            <w:r w:rsidRPr="1EA6F16B">
              <w:rPr>
                <w:b/>
                <w:bCs/>
                <w:color w:val="000000" w:themeColor="text1"/>
                <w:szCs w:val="17"/>
              </w:rPr>
              <w:t>Skew:</w:t>
            </w:r>
          </w:p>
        </w:tc>
        <w:tc>
          <w:tcPr>
            <w:tcW w:w="2340" w:type="dxa"/>
          </w:tcPr>
          <w:p w14:paraId="7D93A8CF" w14:textId="46AB2CAE" w:rsidR="1EA6F16B" w:rsidRDefault="1EA6F16B" w:rsidP="1EA6F16B">
            <w:pPr>
              <w:rPr>
                <w:color w:val="000000" w:themeColor="text1"/>
                <w:szCs w:val="17"/>
              </w:rPr>
            </w:pPr>
            <w:r w:rsidRPr="1EA6F16B">
              <w:rPr>
                <w:color w:val="000000" w:themeColor="text1"/>
                <w:szCs w:val="17"/>
              </w:rPr>
              <w:t>-0.523</w:t>
            </w:r>
          </w:p>
        </w:tc>
        <w:tc>
          <w:tcPr>
            <w:tcW w:w="2340" w:type="dxa"/>
          </w:tcPr>
          <w:p w14:paraId="5555F3E7" w14:textId="3516B864" w:rsidR="1EA6F16B" w:rsidRDefault="1EA6F16B" w:rsidP="1EA6F16B">
            <w:pPr>
              <w:rPr>
                <w:b/>
                <w:bCs/>
                <w:color w:val="000000" w:themeColor="text1"/>
                <w:szCs w:val="17"/>
              </w:rPr>
            </w:pPr>
            <w:r w:rsidRPr="1EA6F16B">
              <w:rPr>
                <w:b/>
                <w:bCs/>
                <w:color w:val="000000" w:themeColor="text1"/>
                <w:szCs w:val="17"/>
              </w:rPr>
              <w:t>Prob(JB):</w:t>
            </w:r>
          </w:p>
        </w:tc>
        <w:tc>
          <w:tcPr>
            <w:tcW w:w="2340" w:type="dxa"/>
          </w:tcPr>
          <w:p w14:paraId="564C6E4A" w14:textId="02C1C41A" w:rsidR="1EA6F16B" w:rsidRDefault="1EA6F16B" w:rsidP="1EA6F16B">
            <w:pPr>
              <w:rPr>
                <w:color w:val="000000" w:themeColor="text1"/>
                <w:szCs w:val="17"/>
              </w:rPr>
            </w:pPr>
            <w:r w:rsidRPr="1EA6F16B">
              <w:rPr>
                <w:color w:val="000000" w:themeColor="text1"/>
                <w:szCs w:val="17"/>
              </w:rPr>
              <w:t>0.00</w:t>
            </w:r>
          </w:p>
        </w:tc>
      </w:tr>
      <w:tr w:rsidR="1EA6F16B" w14:paraId="1837F387" w14:textId="77777777" w:rsidTr="1EA6F16B">
        <w:tc>
          <w:tcPr>
            <w:tcW w:w="2340" w:type="dxa"/>
          </w:tcPr>
          <w:p w14:paraId="43CFF7F6" w14:textId="78DB4A69" w:rsidR="1EA6F16B" w:rsidRDefault="1EA6F16B" w:rsidP="1EA6F16B">
            <w:pPr>
              <w:rPr>
                <w:b/>
                <w:bCs/>
                <w:color w:val="000000" w:themeColor="text1"/>
                <w:szCs w:val="17"/>
              </w:rPr>
            </w:pPr>
            <w:r w:rsidRPr="1EA6F16B">
              <w:rPr>
                <w:b/>
                <w:bCs/>
                <w:color w:val="000000" w:themeColor="text1"/>
                <w:szCs w:val="17"/>
              </w:rPr>
              <w:t>Kurtosis:</w:t>
            </w:r>
          </w:p>
        </w:tc>
        <w:tc>
          <w:tcPr>
            <w:tcW w:w="2340" w:type="dxa"/>
          </w:tcPr>
          <w:p w14:paraId="199F2A71" w14:textId="484C986E" w:rsidR="1EA6F16B" w:rsidRDefault="1EA6F16B" w:rsidP="1EA6F16B">
            <w:pPr>
              <w:rPr>
                <w:color w:val="000000" w:themeColor="text1"/>
                <w:szCs w:val="17"/>
              </w:rPr>
            </w:pPr>
            <w:r w:rsidRPr="1EA6F16B">
              <w:rPr>
                <w:color w:val="000000" w:themeColor="text1"/>
                <w:szCs w:val="17"/>
              </w:rPr>
              <w:t>3.877</w:t>
            </w:r>
          </w:p>
        </w:tc>
        <w:tc>
          <w:tcPr>
            <w:tcW w:w="2340" w:type="dxa"/>
          </w:tcPr>
          <w:p w14:paraId="59EB928C" w14:textId="5D4B3F20" w:rsidR="1EA6F16B" w:rsidRDefault="1EA6F16B" w:rsidP="1EA6F16B">
            <w:pPr>
              <w:rPr>
                <w:b/>
                <w:bCs/>
                <w:color w:val="000000" w:themeColor="text1"/>
                <w:szCs w:val="17"/>
              </w:rPr>
            </w:pPr>
            <w:r w:rsidRPr="1EA6F16B">
              <w:rPr>
                <w:b/>
                <w:bCs/>
                <w:color w:val="000000" w:themeColor="text1"/>
                <w:szCs w:val="17"/>
              </w:rPr>
              <w:t>Cond. No.</w:t>
            </w:r>
          </w:p>
        </w:tc>
        <w:tc>
          <w:tcPr>
            <w:tcW w:w="2340" w:type="dxa"/>
          </w:tcPr>
          <w:p w14:paraId="25DF14B5" w14:textId="0D970C1E" w:rsidR="1EA6F16B" w:rsidRDefault="1EA6F16B" w:rsidP="1EA6F16B">
            <w:pPr>
              <w:rPr>
                <w:color w:val="000000" w:themeColor="text1"/>
                <w:szCs w:val="17"/>
              </w:rPr>
            </w:pPr>
            <w:r w:rsidRPr="1EA6F16B">
              <w:rPr>
                <w:color w:val="000000" w:themeColor="text1"/>
                <w:szCs w:val="17"/>
              </w:rPr>
              <w:t>1.43e+05</w:t>
            </w:r>
          </w:p>
        </w:tc>
      </w:tr>
    </w:tbl>
    <w:p w14:paraId="76793F1E" w14:textId="22641703" w:rsidR="1EA6F16B" w:rsidRDefault="1EA6F16B" w:rsidP="1EA6F16B"/>
    <w:p w14:paraId="32C33040" w14:textId="4261DC5C" w:rsidR="1EA6F16B" w:rsidRDefault="1EA6F16B" w:rsidP="1EA6F16B">
      <w:pPr>
        <w:rPr>
          <w:rFonts w:eastAsia="Open Sans" w:cs="Open Sans"/>
          <w:color w:val="000000" w:themeColor="text1"/>
          <w:szCs w:val="17"/>
        </w:rPr>
      </w:pPr>
      <w:r>
        <w:t>Our obtained linear equation is Y = 1.7575*X</w:t>
      </w:r>
      <w:r w:rsidRPr="1EA6F16B">
        <w:rPr>
          <w:vertAlign w:val="subscript"/>
        </w:rPr>
        <w:t>1</w:t>
      </w:r>
      <w:r w:rsidRPr="1EA6F16B">
        <w:t xml:space="preserve"> + 0.0009*X</w:t>
      </w:r>
      <w:r w:rsidRPr="1EA6F16B">
        <w:rPr>
          <w:vertAlign w:val="subscript"/>
        </w:rPr>
        <w:t>2</w:t>
      </w:r>
      <w:r w:rsidRPr="1EA6F16B">
        <w:t xml:space="preserve"> -</w:t>
      </w:r>
      <w:r w:rsidRPr="1EA6F16B">
        <w:rPr>
          <w:vertAlign w:val="subscript"/>
        </w:rPr>
        <w:t xml:space="preserve"> </w:t>
      </w:r>
      <w:r w:rsidRPr="1EA6F16B">
        <w:t>0.8169*X</w:t>
      </w:r>
      <w:r w:rsidRPr="1EA6F16B">
        <w:rPr>
          <w:vertAlign w:val="subscript"/>
        </w:rPr>
        <w:t>3</w:t>
      </w:r>
      <w:r w:rsidRPr="1EA6F16B">
        <w:t xml:space="preserve"> + 0.2709*X</w:t>
      </w:r>
      <w:r w:rsidRPr="1EA6F16B">
        <w:rPr>
          <w:vertAlign w:val="subscript"/>
        </w:rPr>
        <w:t>4</w:t>
      </w:r>
      <w:r w:rsidRPr="1EA6F16B">
        <w:t xml:space="preserve"> - 4.3814. T</w:t>
      </w:r>
      <w:r w:rsidRPr="1EA6F16B">
        <w:rPr>
          <w:rFonts w:eastAsia="Open Sans" w:cs="Open Sans"/>
          <w:color w:val="000000" w:themeColor="text1"/>
          <w:szCs w:val="17"/>
        </w:rPr>
        <w:t>he R</w:t>
      </w:r>
      <w:r w:rsidRPr="1EA6F16B">
        <w:rPr>
          <w:rFonts w:eastAsia="Open Sans" w:cs="Open Sans"/>
          <w:color w:val="000000" w:themeColor="text1"/>
          <w:szCs w:val="17"/>
          <w:vertAlign w:val="superscript"/>
        </w:rPr>
        <w:t xml:space="preserve">2 </w:t>
      </w:r>
      <w:r w:rsidRPr="1EA6F16B">
        <w:rPr>
          <w:rFonts w:eastAsia="Open Sans" w:cs="Open Sans"/>
          <w:color w:val="000000" w:themeColor="text1"/>
          <w:szCs w:val="17"/>
        </w:rPr>
        <w:t>value is 0.244 meaning that the model can only explain approximately 24.4% of the variability in our meter readings. The p-values for both the F-statistic and the t-statistics are all equal to zero, which tells us that there is definitely a linear association between our response and predictor variables.</w:t>
      </w:r>
    </w:p>
    <w:p w14:paraId="4DA86110" w14:textId="7DB90815" w:rsidR="1EA6F16B" w:rsidRDefault="1EA6F16B" w:rsidP="1EA6F16B">
      <w:pPr>
        <w:rPr>
          <w:rFonts w:eastAsia="Open Sans" w:cs="Open Sans"/>
          <w:color w:val="000000" w:themeColor="text1"/>
          <w:szCs w:val="17"/>
        </w:rPr>
      </w:pPr>
    </w:p>
    <w:p w14:paraId="03117E5F" w14:textId="3C8C5BE2" w:rsidR="1EA6F16B" w:rsidRDefault="1EA6F16B" w:rsidP="1EA6F16B">
      <w:pPr>
        <w:rPr>
          <w:rFonts w:eastAsia="Open Sans" w:cs="Open Sans"/>
          <w:color w:val="000000" w:themeColor="text1"/>
          <w:szCs w:val="17"/>
        </w:rPr>
      </w:pPr>
      <w:r w:rsidRPr="1EA6F16B">
        <w:rPr>
          <w:rFonts w:eastAsia="Open Sans" w:cs="Open Sans"/>
          <w:color w:val="000000" w:themeColor="text1"/>
          <w:szCs w:val="17"/>
        </w:rPr>
        <w:t>For comparison, we fit a model without the meter variables involved. The results showed that our model weakens (albeit slightly), since the R</w:t>
      </w:r>
      <w:r w:rsidRPr="1EA6F16B">
        <w:rPr>
          <w:rFonts w:eastAsia="Open Sans" w:cs="Open Sans"/>
          <w:color w:val="000000" w:themeColor="text1"/>
          <w:szCs w:val="17"/>
          <w:vertAlign w:val="superscript"/>
        </w:rPr>
        <w:t>2</w:t>
      </w:r>
      <w:r w:rsidRPr="1EA6F16B">
        <w:rPr>
          <w:rFonts w:eastAsia="Open Sans" w:cs="Open Sans"/>
          <w:color w:val="000000" w:themeColor="text1"/>
          <w:szCs w:val="17"/>
        </w:rPr>
        <w:t xml:space="preserve"> drops, but the p-values remain the same across the board. Suggesting there is a strong association between the meter reading and all of our variables. We will evaluate the residuals using our full model.</w:t>
      </w:r>
    </w:p>
    <w:p w14:paraId="2728EFC9" w14:textId="30B4AEFC" w:rsidR="1EA6F16B" w:rsidRDefault="1EA6F16B" w:rsidP="1EA6F16B">
      <w:pPr>
        <w:rPr>
          <w:rFonts w:eastAsia="Open Sans" w:cs="Open Sans"/>
          <w:color w:val="000000" w:themeColor="text1"/>
          <w:szCs w:val="17"/>
        </w:rPr>
      </w:pPr>
    </w:p>
    <w:p w14:paraId="0AE70962" w14:textId="22B1B2A9" w:rsidR="1EA6F16B" w:rsidRDefault="1EA6F16B" w:rsidP="1EA6F16B">
      <w:r>
        <w:rPr>
          <w:noProof/>
        </w:rPr>
        <w:drawing>
          <wp:inline distT="0" distB="0" distL="0" distR="0" wp14:anchorId="0DB637CC" wp14:editId="6E78FC6A">
            <wp:extent cx="3018472" cy="2046071"/>
            <wp:effectExtent l="0" t="0" r="0" b="0"/>
            <wp:docPr id="145255259" name="Picture 14525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018472" cy="2046071"/>
                    </a:xfrm>
                    <a:prstGeom prst="rect">
                      <a:avLst/>
                    </a:prstGeom>
                  </pic:spPr>
                </pic:pic>
              </a:graphicData>
            </a:graphic>
          </wp:inline>
        </w:drawing>
      </w:r>
      <w:r>
        <w:rPr>
          <w:noProof/>
        </w:rPr>
        <w:drawing>
          <wp:inline distT="0" distB="0" distL="0" distR="0" wp14:anchorId="55FE29D2" wp14:editId="4192570F">
            <wp:extent cx="2776479" cy="2019300"/>
            <wp:effectExtent l="0" t="0" r="0" b="0"/>
            <wp:docPr id="2121184564" name="Picture 212118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76479" cy="2019300"/>
                    </a:xfrm>
                    <a:prstGeom prst="rect">
                      <a:avLst/>
                    </a:prstGeom>
                  </pic:spPr>
                </pic:pic>
              </a:graphicData>
            </a:graphic>
          </wp:inline>
        </w:drawing>
      </w:r>
    </w:p>
    <w:p w14:paraId="445828DA" w14:textId="50614AD3" w:rsidR="1EA6F16B" w:rsidRDefault="1EA6F16B" w:rsidP="1EA6F16B">
      <w:pPr>
        <w:rPr>
          <w:rFonts w:eastAsia="Open Sans" w:cs="Open Sans"/>
          <w:color w:val="000000" w:themeColor="text1"/>
          <w:szCs w:val="17"/>
        </w:rPr>
      </w:pPr>
      <w:r w:rsidRPr="1EA6F16B">
        <w:rPr>
          <w:rFonts w:eastAsia="Open Sans" w:cs="Open Sans"/>
          <w:color w:val="000000" w:themeColor="text1"/>
          <w:szCs w:val="17"/>
        </w:rPr>
        <w:t>The residuals do resemble a normal distribution with a mean and median very close to zero. The errors range from -6 to 6 (based on the maximum and minimum values), although for the most part we can clearly see that the vast majority of errors range from +/- 1. Overall, the residuals paint a much nicer picture of the model then the R</w:t>
      </w:r>
      <w:r w:rsidRPr="1EA6F16B">
        <w:rPr>
          <w:rFonts w:eastAsia="Open Sans" w:cs="Open Sans"/>
          <w:color w:val="000000" w:themeColor="text1"/>
          <w:szCs w:val="17"/>
          <w:vertAlign w:val="superscript"/>
        </w:rPr>
        <w:t>2</w:t>
      </w:r>
      <w:r w:rsidRPr="1EA6F16B">
        <w:rPr>
          <w:rFonts w:eastAsia="Open Sans" w:cs="Open Sans"/>
          <w:color w:val="000000" w:themeColor="text1"/>
          <w:szCs w:val="17"/>
        </w:rPr>
        <w:t xml:space="preserve"> value in our summary suggests. We can obtain a pretty accurate prediction with this fit the majority of the time, although the goal is obviously to get as close to zero as possible. The obtained RMSE is approximately 1.36, which means that on average our predictions are off by 1.36, which is approximately 3.13% of the average meter reading in our dataset.</w:t>
      </w:r>
    </w:p>
    <w:p w14:paraId="08B9EC1E" w14:textId="2D448FD2" w:rsidR="1EA6F16B" w:rsidRDefault="1EA6F16B" w:rsidP="1EA6F16B">
      <w:pPr>
        <w:rPr>
          <w:rFonts w:eastAsia="Open Sans" w:cs="Open Sans"/>
          <w:color w:val="000000" w:themeColor="text1"/>
          <w:szCs w:val="17"/>
        </w:rPr>
      </w:pPr>
    </w:p>
    <w:p w14:paraId="67A1F717" w14:textId="1BF08B4F" w:rsidR="1EA6F16B" w:rsidRDefault="1EA6F16B" w:rsidP="1EA6F16B">
      <w:pPr>
        <w:rPr>
          <w:rFonts w:eastAsia="Open Sans" w:cs="Open Sans"/>
          <w:color w:val="000000" w:themeColor="text1"/>
          <w:szCs w:val="17"/>
        </w:rPr>
      </w:pPr>
      <w:r w:rsidRPr="1EA6F16B">
        <w:rPr>
          <w:rFonts w:eastAsia="Open Sans" w:cs="Open Sans"/>
          <w:color w:val="000000" w:themeColor="text1"/>
          <w:szCs w:val="17"/>
        </w:rPr>
        <w:t>Next, we evaluate the regression plots for each of the predictors:</w:t>
      </w:r>
    </w:p>
    <w:p w14:paraId="247246C4" w14:textId="1EF9A0E7" w:rsidR="1EA6F16B" w:rsidRDefault="1EA6F16B" w:rsidP="1EA6F16B">
      <w:pPr>
        <w:rPr>
          <w:rFonts w:eastAsia="Open Sans" w:cs="Open Sans"/>
          <w:color w:val="000000" w:themeColor="text1"/>
          <w:szCs w:val="17"/>
        </w:rPr>
      </w:pPr>
    </w:p>
    <w:p w14:paraId="5E1A1A2E" w14:textId="4913784C" w:rsidR="1EA6F16B" w:rsidRDefault="1EA6F16B" w:rsidP="1EA6F16B">
      <w:r>
        <w:rPr>
          <w:noProof/>
        </w:rPr>
        <w:lastRenderedPageBreak/>
        <w:drawing>
          <wp:inline distT="0" distB="0" distL="0" distR="0" wp14:anchorId="4DE49EF6" wp14:editId="28CA025B">
            <wp:extent cx="3083719" cy="2400042"/>
            <wp:effectExtent l="0" t="0" r="0" b="0"/>
            <wp:docPr id="1297403704" name="Picture 129740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083719" cy="2400042"/>
                    </a:xfrm>
                    <a:prstGeom prst="rect">
                      <a:avLst/>
                    </a:prstGeom>
                  </pic:spPr>
                </pic:pic>
              </a:graphicData>
            </a:graphic>
          </wp:inline>
        </w:drawing>
      </w:r>
      <w:r>
        <w:rPr>
          <w:noProof/>
        </w:rPr>
        <w:drawing>
          <wp:inline distT="0" distB="0" distL="0" distR="0" wp14:anchorId="503D7B4F" wp14:editId="6F423B6E">
            <wp:extent cx="2754713" cy="2343722"/>
            <wp:effectExtent l="0" t="0" r="0" b="0"/>
            <wp:docPr id="1364108430" name="Picture 136410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54713" cy="2343722"/>
                    </a:xfrm>
                    <a:prstGeom prst="rect">
                      <a:avLst/>
                    </a:prstGeom>
                  </pic:spPr>
                </pic:pic>
              </a:graphicData>
            </a:graphic>
          </wp:inline>
        </w:drawing>
      </w:r>
    </w:p>
    <w:p w14:paraId="412216EA" w14:textId="4E112352" w:rsidR="1EA6F16B" w:rsidRDefault="1EA6F16B" w:rsidP="1EA6F16B"/>
    <w:p w14:paraId="35282E3E" w14:textId="178E3785" w:rsidR="1EA6F16B" w:rsidRDefault="1EA6F16B" w:rsidP="1EA6F16B">
      <w:r>
        <w:rPr>
          <w:noProof/>
        </w:rPr>
        <w:drawing>
          <wp:inline distT="0" distB="0" distL="0" distR="0" wp14:anchorId="11A28117" wp14:editId="778656EA">
            <wp:extent cx="3021864" cy="2411196"/>
            <wp:effectExtent l="0" t="0" r="0" b="0"/>
            <wp:docPr id="453058801" name="Picture 453058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021864" cy="2411196"/>
                    </a:xfrm>
                    <a:prstGeom prst="rect">
                      <a:avLst/>
                    </a:prstGeom>
                  </pic:spPr>
                </pic:pic>
              </a:graphicData>
            </a:graphic>
          </wp:inline>
        </w:drawing>
      </w:r>
      <w:r>
        <w:rPr>
          <w:noProof/>
        </w:rPr>
        <w:drawing>
          <wp:inline distT="0" distB="0" distL="0" distR="0" wp14:anchorId="3F82521F" wp14:editId="55785C71">
            <wp:extent cx="2741597" cy="2340409"/>
            <wp:effectExtent l="0" t="0" r="0" b="0"/>
            <wp:docPr id="1896175364" name="Picture 189617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1597" cy="2340409"/>
                    </a:xfrm>
                    <a:prstGeom prst="rect">
                      <a:avLst/>
                    </a:prstGeom>
                  </pic:spPr>
                </pic:pic>
              </a:graphicData>
            </a:graphic>
          </wp:inline>
        </w:drawing>
      </w:r>
    </w:p>
    <w:p w14:paraId="7ACDFCC4" w14:textId="45D7600D" w:rsidR="1EA6F16B" w:rsidRDefault="1EA6F16B" w:rsidP="1EA6F16B">
      <w:pPr>
        <w:rPr>
          <w:rFonts w:eastAsia="Open Sans" w:cs="Open Sans"/>
          <w:color w:val="000000" w:themeColor="text1"/>
          <w:szCs w:val="17"/>
        </w:rPr>
      </w:pPr>
      <w:r w:rsidRPr="1EA6F16B">
        <w:rPr>
          <w:rFonts w:eastAsia="Open Sans" w:cs="Open Sans"/>
          <w:color w:val="000000" w:themeColor="text1"/>
          <w:szCs w:val="17"/>
        </w:rPr>
        <w:t>Our regression plots all seem to follow a similar pattern. We are hoping to see constant variability of the residuals throughout, but it appears that we observe an increase in variability as X increases. In other words, if X is small, then it is more likely we are going to have a more accurate prediction for our response. Another consequence of fitting a linear model is that our predictions will always stay close to our average, which is good for keeping a smaller average error, but will never come close to accurately predicting extremely high or low meter readings. Our goal is to find a model that isn't heavily influenced by the size of our predictor values and it may be best to pursue another strategy for this particular set of data.</w:t>
      </w:r>
    </w:p>
    <w:p w14:paraId="262D7622" w14:textId="77777777" w:rsidR="00684D38" w:rsidRPr="00684D38" w:rsidRDefault="00684D38" w:rsidP="00684D38"/>
    <w:p w14:paraId="00490903" w14:textId="145D9B88" w:rsidR="0058505A" w:rsidRDefault="75DA3EA9" w:rsidP="0058505A">
      <w:pPr>
        <w:pStyle w:val="Heading1"/>
        <w:numPr>
          <w:ilvl w:val="0"/>
          <w:numId w:val="20"/>
        </w:numPr>
      </w:pPr>
      <w:r>
        <w:t>CONCLUSIONS</w:t>
      </w:r>
      <w:bookmarkEnd w:id="14"/>
    </w:p>
    <w:p w14:paraId="3E488CA9" w14:textId="77777777" w:rsidR="0058505A" w:rsidRPr="0058505A" w:rsidRDefault="0058505A" w:rsidP="0058505A"/>
    <w:p w14:paraId="2F1F42B1" w14:textId="04C93CC4" w:rsidR="0214FC71" w:rsidRDefault="0214FC71" w:rsidP="0214FC71"/>
    <w:p w14:paraId="017444B2" w14:textId="14EE2C01" w:rsidR="0214FC71" w:rsidRDefault="0214FC71" w:rsidP="0214FC71"/>
    <w:p w14:paraId="2930CDAC" w14:textId="4BE2E251" w:rsidR="0214FC71" w:rsidRDefault="0214FC71" w:rsidP="0214FC71"/>
    <w:p w14:paraId="0CD698BF" w14:textId="507E479C" w:rsidR="0214FC71" w:rsidRDefault="0214FC71" w:rsidP="0214FC71"/>
    <w:p w14:paraId="701D890A" w14:textId="77777777" w:rsidR="00343138" w:rsidRDefault="00343138">
      <w:pPr>
        <w:rPr>
          <w:i/>
          <w:iCs/>
          <w:sz w:val="16"/>
          <w:szCs w:val="16"/>
        </w:rPr>
      </w:pPr>
      <w:r>
        <w:rPr>
          <w:i/>
          <w:iCs/>
          <w:sz w:val="16"/>
          <w:szCs w:val="16"/>
        </w:rPr>
        <w:br w:type="page"/>
      </w:r>
    </w:p>
    <w:p w14:paraId="1B9A282E" w14:textId="77777777" w:rsidR="00D12F4A" w:rsidRDefault="00D12F4A" w:rsidP="00343138">
      <w:pPr>
        <w:pStyle w:val="Heading1"/>
      </w:pPr>
      <w:bookmarkStart w:id="15" w:name="_Toc15290650"/>
      <w:r>
        <w:lastRenderedPageBreak/>
        <w:t>REFERENCES</w:t>
      </w:r>
      <w:bookmarkEnd w:id="15"/>
    </w:p>
    <w:p w14:paraId="2D81A10B" w14:textId="77777777" w:rsidR="00D12F4A" w:rsidRDefault="00D12F4A" w:rsidP="00343138">
      <w:pPr>
        <w:pStyle w:val="Heading1"/>
      </w:pPr>
    </w:p>
    <w:p w14:paraId="18D7D4D6" w14:textId="3B77FA3B" w:rsidR="007E5CB5" w:rsidRDefault="007E5CB5" w:rsidP="007E5CB5">
      <w:r>
        <w:t>[1] “</w:t>
      </w:r>
      <w:r w:rsidR="00B47B52">
        <w:t>Energy Use in Buildings,</w:t>
      </w:r>
      <w:r>
        <w:t xml:space="preserve">” </w:t>
      </w:r>
      <w:r w:rsidR="00B47B52">
        <w:t>Commerce Court</w:t>
      </w:r>
      <w:r>
        <w:t xml:space="preserve">. [Online]. Available: </w:t>
      </w:r>
      <w:r w:rsidR="00B47B52" w:rsidRPr="00B47B52">
        <w:t>https://www.commercecourt.ca/sustainability/resources/energy-resources</w:t>
      </w:r>
      <w:r>
        <w:t xml:space="preserve">. [Accessed: </w:t>
      </w:r>
      <w:r w:rsidR="00B47B52">
        <w:t>07</w:t>
      </w:r>
      <w:r>
        <w:t>-</w:t>
      </w:r>
      <w:r w:rsidR="00B47B52">
        <w:t>Dec</w:t>
      </w:r>
      <w:r>
        <w:t>-2019].</w:t>
      </w:r>
    </w:p>
    <w:p w14:paraId="0410F01A" w14:textId="77777777" w:rsidR="007E5CB5" w:rsidRDefault="007E5CB5" w:rsidP="0214FC71"/>
    <w:p w14:paraId="339E3D4D" w14:textId="2D1F373D" w:rsidR="0214FC71" w:rsidRDefault="0214FC71" w:rsidP="0214FC71">
      <w:r>
        <w:t>[</w:t>
      </w:r>
      <w:r w:rsidR="008642B8">
        <w:t>2</w:t>
      </w:r>
      <w:r>
        <w:t>] “</w:t>
      </w:r>
      <w:r w:rsidR="005C07C4">
        <w:t>ASHRAE – Great Energy Predictor III</w:t>
      </w:r>
      <w:r>
        <w:t xml:space="preserve">,” Kaggle. [Online]. Available: </w:t>
      </w:r>
      <w:r w:rsidR="005C07C4" w:rsidRPr="005C07C4">
        <w:t>https://www.kaggle.com/c/ashrae-energy-prediction</w:t>
      </w:r>
      <w:r>
        <w:t xml:space="preserve">. [Accessed: </w:t>
      </w:r>
      <w:r w:rsidR="005C07C4">
        <w:t>07</w:t>
      </w:r>
      <w:r>
        <w:t>-</w:t>
      </w:r>
      <w:r w:rsidR="005C07C4">
        <w:t>Dec</w:t>
      </w:r>
      <w:r>
        <w:t>-2019].</w:t>
      </w:r>
    </w:p>
    <w:p w14:paraId="1FBC5FC9" w14:textId="33DFAC68" w:rsidR="00D12F4A" w:rsidRDefault="0214FC71" w:rsidP="0214FC71">
      <w:r>
        <w:t xml:space="preserve"> </w:t>
      </w:r>
    </w:p>
    <w:p w14:paraId="3710AFB3" w14:textId="11C35E2B" w:rsidR="00207335" w:rsidRDefault="00207335" w:rsidP="0214FC71">
      <w:pPr>
        <w:rPr>
          <w:rFonts w:eastAsiaTheme="majorEastAsia" w:cstheme="majorBidi"/>
          <w:b/>
          <w:bCs/>
          <w:color w:val="2F5496" w:themeColor="accent1" w:themeShade="BF"/>
          <w:sz w:val="28"/>
          <w:szCs w:val="28"/>
        </w:rPr>
        <w:sectPr w:rsidR="00207335" w:rsidSect="00017E4F">
          <w:footerReference w:type="default" r:id="rId35"/>
          <w:pgSz w:w="12240" w:h="15840"/>
          <w:pgMar w:top="1440" w:right="1440" w:bottom="1440" w:left="1440" w:header="720" w:footer="432" w:gutter="0"/>
          <w:pgNumType w:start="1"/>
          <w:cols w:space="720"/>
          <w:docGrid w:linePitch="360"/>
        </w:sectPr>
      </w:pPr>
    </w:p>
    <w:p w14:paraId="1F959A77" w14:textId="610BE0CF" w:rsidR="00F411F0" w:rsidRDefault="00343138" w:rsidP="00343138">
      <w:pPr>
        <w:pStyle w:val="Heading1"/>
      </w:pPr>
      <w:bookmarkStart w:id="16" w:name="_Toc15290651"/>
      <w:r>
        <w:lastRenderedPageBreak/>
        <w:t>APPENDIX A: SOURCE CODE (JUPYTER NOTEBOOK)</w:t>
      </w:r>
      <w:bookmarkEnd w:id="16"/>
    </w:p>
    <w:p w14:paraId="447463C8" w14:textId="77777777" w:rsidR="00707890" w:rsidRDefault="00707890">
      <w:pPr>
        <w:spacing w:after="160"/>
      </w:pPr>
    </w:p>
    <w:p w14:paraId="64003EB8" w14:textId="368119E6" w:rsidR="00707890" w:rsidRDefault="00707890">
      <w:pPr>
        <w:spacing w:after="160"/>
      </w:pPr>
      <w:r>
        <w:br w:type="page"/>
      </w:r>
    </w:p>
    <w:p w14:paraId="5741E039" w14:textId="5F43AD7E" w:rsidR="0214FC71" w:rsidRDefault="00D53544" w:rsidP="00D53544">
      <w:pPr>
        <w:pStyle w:val="Heading1"/>
      </w:pPr>
      <w:bookmarkStart w:id="17" w:name="_Toc15290652"/>
      <w:r>
        <w:lastRenderedPageBreak/>
        <w:t xml:space="preserve">APPENDIX B: </w:t>
      </w:r>
      <w:r w:rsidR="0038186B">
        <w:t>DESCRIPTION OF FEATURES FROM KAGGLE.COM</w:t>
      </w:r>
      <w:bookmarkEnd w:id="17"/>
    </w:p>
    <w:p w14:paraId="46F163C1" w14:textId="05200D3D" w:rsidR="006867F2" w:rsidRDefault="006867F2" w:rsidP="006867F2">
      <w:pPr>
        <w:rPr>
          <w:rStyle w:val="Strong"/>
        </w:rPr>
      </w:pPr>
    </w:p>
    <w:p w14:paraId="39A88DDD" w14:textId="756EA1E1" w:rsidR="002E167B" w:rsidRPr="002E167B" w:rsidRDefault="002E167B" w:rsidP="006867F2">
      <w:pPr>
        <w:rPr>
          <w:rStyle w:val="Strong"/>
          <w:rFonts w:ascii="Open Sans" w:hAnsi="Open Sans" w:cs="Open Sans"/>
          <w:b w:val="0"/>
          <w:bCs w:val="0"/>
        </w:rPr>
      </w:pPr>
      <w:r w:rsidRPr="002E167B">
        <w:rPr>
          <w:rStyle w:val="Strong"/>
          <w:rFonts w:ascii="Open Sans" w:hAnsi="Open Sans" w:cs="Open Sans"/>
          <w:b w:val="0"/>
          <w:bCs w:val="0"/>
        </w:rPr>
        <w:t xml:space="preserve">From: </w:t>
      </w:r>
      <w:hyperlink r:id="rId36" w:history="1">
        <w:r w:rsidRPr="0007708B">
          <w:rPr>
            <w:rStyle w:val="Hyperlink"/>
            <w:rFonts w:cs="Open Sans"/>
          </w:rPr>
          <w:t>https://www.kaggle.com/c/ashrae-energy-prediction/data</w:t>
        </w:r>
      </w:hyperlink>
      <w:r>
        <w:rPr>
          <w:rStyle w:val="Strong"/>
          <w:rFonts w:ascii="Open Sans" w:hAnsi="Open Sans" w:cs="Open Sans"/>
          <w:b w:val="0"/>
          <w:bCs w:val="0"/>
        </w:rPr>
        <w:t xml:space="preserve"> </w:t>
      </w:r>
    </w:p>
    <w:p w14:paraId="366625E7" w14:textId="77777777" w:rsidR="002E167B" w:rsidRDefault="002E167B" w:rsidP="006867F2">
      <w:pPr>
        <w:rPr>
          <w:rStyle w:val="Strong"/>
        </w:rPr>
      </w:pPr>
    </w:p>
    <w:p w14:paraId="794BAE17" w14:textId="5A4C94B2" w:rsidR="006867F2" w:rsidRPr="006867F2" w:rsidRDefault="006867F2" w:rsidP="006867F2">
      <w:pPr>
        <w:rPr>
          <w:szCs w:val="17"/>
        </w:rPr>
      </w:pPr>
      <w:r w:rsidRPr="006867F2">
        <w:rPr>
          <w:rStyle w:val="Strong"/>
          <w:rFonts w:ascii="Open Sans" w:hAnsi="Open Sans" w:cs="Open Sans"/>
          <w:szCs w:val="17"/>
        </w:rPr>
        <w:t>train.csv</w:t>
      </w:r>
      <w:r w:rsidRPr="006867F2">
        <w:rPr>
          <w:szCs w:val="17"/>
        </w:rPr>
        <w:t xml:space="preserve"> </w:t>
      </w:r>
    </w:p>
    <w:p w14:paraId="7339AE4F" w14:textId="77777777" w:rsidR="006867F2" w:rsidRDefault="006867F2" w:rsidP="006867F2">
      <w:pPr>
        <w:rPr>
          <w:rStyle w:val="HTMLCode"/>
          <w:rFonts w:ascii="Open Sans" w:eastAsiaTheme="majorEastAsia" w:hAnsi="Open Sans" w:cs="Open Sans"/>
          <w:sz w:val="17"/>
          <w:szCs w:val="17"/>
        </w:rPr>
      </w:pPr>
    </w:p>
    <w:p w14:paraId="5F5F9B55" w14:textId="77777777" w:rsidR="006867F2" w:rsidRDefault="006867F2" w:rsidP="00553F37">
      <w:pPr>
        <w:pStyle w:val="ListParagraph"/>
        <w:numPr>
          <w:ilvl w:val="0"/>
          <w:numId w:val="26"/>
        </w:numPr>
        <w:rPr>
          <w:szCs w:val="17"/>
        </w:rPr>
      </w:pPr>
      <w:r w:rsidRPr="002E167B">
        <w:rPr>
          <w:rStyle w:val="HTMLCode"/>
          <w:rFonts w:ascii="Open Sans" w:eastAsiaTheme="majorEastAsia" w:hAnsi="Open Sans" w:cs="Open Sans"/>
          <w:sz w:val="17"/>
          <w:szCs w:val="17"/>
          <w:highlight w:val="lightGray"/>
        </w:rPr>
        <w:t>building_id</w:t>
      </w:r>
      <w:r w:rsidRPr="006867F2">
        <w:rPr>
          <w:szCs w:val="17"/>
        </w:rPr>
        <w:t xml:space="preserve"> – Foreign key for the building metadata.</w:t>
      </w:r>
    </w:p>
    <w:p w14:paraId="7E2D5862" w14:textId="77777777" w:rsidR="002E167B" w:rsidRDefault="006867F2" w:rsidP="003F6311">
      <w:pPr>
        <w:pStyle w:val="ListParagraph"/>
        <w:numPr>
          <w:ilvl w:val="0"/>
          <w:numId w:val="26"/>
        </w:numPr>
        <w:rPr>
          <w:szCs w:val="17"/>
        </w:rPr>
      </w:pPr>
      <w:r w:rsidRPr="002E167B">
        <w:rPr>
          <w:rStyle w:val="HTMLCode"/>
          <w:rFonts w:ascii="Open Sans" w:eastAsiaTheme="majorEastAsia" w:hAnsi="Open Sans" w:cs="Open Sans"/>
          <w:sz w:val="17"/>
          <w:szCs w:val="17"/>
          <w:highlight w:val="lightGray"/>
        </w:rPr>
        <w:t>meter</w:t>
      </w:r>
      <w:r w:rsidRPr="002E167B">
        <w:rPr>
          <w:szCs w:val="17"/>
        </w:rPr>
        <w:t xml:space="preserve"> </w:t>
      </w:r>
      <w:r w:rsidR="002E167B" w:rsidRPr="002E167B">
        <w:rPr>
          <w:szCs w:val="17"/>
        </w:rPr>
        <w:t>–</w:t>
      </w:r>
      <w:r w:rsidRPr="002E167B">
        <w:rPr>
          <w:szCs w:val="17"/>
        </w:rPr>
        <w:t xml:space="preserve"> The meter id code. Read as </w:t>
      </w:r>
      <w:r w:rsidRPr="002E167B">
        <w:rPr>
          <w:rStyle w:val="HTMLCode"/>
          <w:rFonts w:ascii="Open Sans" w:eastAsiaTheme="majorEastAsia" w:hAnsi="Open Sans" w:cs="Open Sans"/>
          <w:sz w:val="17"/>
          <w:szCs w:val="17"/>
        </w:rPr>
        <w:t>{0: electricity, 1: chilledwater, 2: steam, 3: hotwater}</w:t>
      </w:r>
      <w:r w:rsidRPr="002E167B">
        <w:rPr>
          <w:szCs w:val="17"/>
        </w:rPr>
        <w:t>. Not every building has all meter types.</w:t>
      </w:r>
    </w:p>
    <w:p w14:paraId="1BFE4A96" w14:textId="77777777" w:rsidR="002E167B" w:rsidRDefault="006867F2" w:rsidP="00DE02C7">
      <w:pPr>
        <w:pStyle w:val="ListParagraph"/>
        <w:numPr>
          <w:ilvl w:val="0"/>
          <w:numId w:val="26"/>
        </w:numPr>
        <w:rPr>
          <w:szCs w:val="17"/>
        </w:rPr>
      </w:pPr>
      <w:r w:rsidRPr="002E167B">
        <w:rPr>
          <w:rStyle w:val="HTMLCode"/>
          <w:rFonts w:ascii="Open Sans" w:eastAsiaTheme="majorEastAsia" w:hAnsi="Open Sans" w:cs="Open Sans"/>
          <w:sz w:val="17"/>
          <w:szCs w:val="17"/>
          <w:highlight w:val="lightGray"/>
        </w:rPr>
        <w:t>timestamp</w:t>
      </w:r>
      <w:r w:rsidRPr="002E167B">
        <w:rPr>
          <w:szCs w:val="17"/>
        </w:rPr>
        <w:t xml:space="preserve"> </w:t>
      </w:r>
      <w:r w:rsidR="002E167B" w:rsidRPr="002E167B">
        <w:rPr>
          <w:szCs w:val="17"/>
        </w:rPr>
        <w:t>–</w:t>
      </w:r>
      <w:r w:rsidRPr="002E167B">
        <w:rPr>
          <w:szCs w:val="17"/>
        </w:rPr>
        <w:t xml:space="preserve"> When the measurement was taken</w:t>
      </w:r>
    </w:p>
    <w:p w14:paraId="6FBBA497" w14:textId="2ED9A63D" w:rsidR="002E167B" w:rsidRDefault="006867F2" w:rsidP="00AC0440">
      <w:pPr>
        <w:pStyle w:val="ListParagraph"/>
        <w:numPr>
          <w:ilvl w:val="0"/>
          <w:numId w:val="26"/>
        </w:numPr>
        <w:rPr>
          <w:szCs w:val="17"/>
        </w:rPr>
      </w:pPr>
      <w:r w:rsidRPr="002E167B">
        <w:rPr>
          <w:rStyle w:val="HTMLCode"/>
          <w:rFonts w:ascii="Open Sans" w:eastAsiaTheme="majorEastAsia" w:hAnsi="Open Sans" w:cs="Open Sans"/>
          <w:sz w:val="17"/>
          <w:szCs w:val="17"/>
          <w:highlight w:val="lightGray"/>
        </w:rPr>
        <w:t>meter_reading</w:t>
      </w:r>
      <w:r w:rsidRPr="002E167B">
        <w:rPr>
          <w:szCs w:val="17"/>
        </w:rPr>
        <w:t xml:space="preserve"> </w:t>
      </w:r>
      <w:r w:rsidR="002E167B" w:rsidRPr="002E167B">
        <w:rPr>
          <w:szCs w:val="17"/>
        </w:rPr>
        <w:t>–</w:t>
      </w:r>
      <w:r w:rsidRPr="002E167B">
        <w:rPr>
          <w:szCs w:val="17"/>
        </w:rPr>
        <w:t xml:space="preserve"> The target variable. Energy consumption in kWh (or equivalent).</w:t>
      </w:r>
    </w:p>
    <w:p w14:paraId="6ECB3644" w14:textId="77777777" w:rsidR="002E167B" w:rsidRDefault="002E167B" w:rsidP="002E167B">
      <w:pPr>
        <w:pStyle w:val="ListParagraph"/>
        <w:rPr>
          <w:szCs w:val="17"/>
        </w:rPr>
      </w:pPr>
    </w:p>
    <w:p w14:paraId="5D13E3DD" w14:textId="77777777" w:rsidR="002E167B" w:rsidRDefault="006867F2" w:rsidP="006867F2">
      <w:pPr>
        <w:rPr>
          <w:szCs w:val="17"/>
        </w:rPr>
      </w:pPr>
      <w:r w:rsidRPr="002E167B">
        <w:rPr>
          <w:rStyle w:val="Strong"/>
          <w:rFonts w:ascii="Open Sans" w:hAnsi="Open Sans" w:cs="Open Sans"/>
          <w:szCs w:val="17"/>
        </w:rPr>
        <w:t>building_meta.csv</w:t>
      </w:r>
      <w:r w:rsidRPr="002E167B">
        <w:rPr>
          <w:szCs w:val="17"/>
        </w:rPr>
        <w:t xml:space="preserve"> </w:t>
      </w:r>
    </w:p>
    <w:p w14:paraId="72B117C7" w14:textId="77777777" w:rsidR="002E167B" w:rsidRDefault="002E167B" w:rsidP="006867F2">
      <w:pPr>
        <w:rPr>
          <w:szCs w:val="17"/>
        </w:rPr>
      </w:pPr>
    </w:p>
    <w:p w14:paraId="2FCDC5D4" w14:textId="77777777" w:rsidR="002E167B" w:rsidRDefault="006867F2" w:rsidP="00C47202">
      <w:pPr>
        <w:pStyle w:val="ListParagraph"/>
        <w:numPr>
          <w:ilvl w:val="0"/>
          <w:numId w:val="27"/>
        </w:numPr>
        <w:rPr>
          <w:szCs w:val="17"/>
        </w:rPr>
      </w:pPr>
      <w:r w:rsidRPr="002E167B">
        <w:rPr>
          <w:rStyle w:val="HTMLCode"/>
          <w:rFonts w:ascii="Open Sans" w:eastAsiaTheme="majorEastAsia" w:hAnsi="Open Sans" w:cs="Open Sans"/>
          <w:sz w:val="17"/>
          <w:szCs w:val="17"/>
          <w:highlight w:val="lightGray"/>
        </w:rPr>
        <w:t>site_id</w:t>
      </w:r>
      <w:r w:rsidRPr="002E167B">
        <w:rPr>
          <w:szCs w:val="17"/>
        </w:rPr>
        <w:t xml:space="preserve"> </w:t>
      </w:r>
      <w:r w:rsidR="002E167B" w:rsidRPr="002E167B">
        <w:rPr>
          <w:szCs w:val="17"/>
        </w:rPr>
        <w:t>–</w:t>
      </w:r>
      <w:r w:rsidRPr="002E167B">
        <w:rPr>
          <w:szCs w:val="17"/>
        </w:rPr>
        <w:t xml:space="preserve"> Foreign key for the weather files.</w:t>
      </w:r>
    </w:p>
    <w:p w14:paraId="54F6A343" w14:textId="77777777" w:rsidR="002E167B" w:rsidRPr="002E167B" w:rsidRDefault="006867F2" w:rsidP="00645D13">
      <w:pPr>
        <w:pStyle w:val="ListParagraph"/>
        <w:numPr>
          <w:ilvl w:val="0"/>
          <w:numId w:val="27"/>
        </w:numPr>
        <w:rPr>
          <w:rStyle w:val="HTMLCode"/>
          <w:rFonts w:ascii="Open Sans" w:eastAsiaTheme="minorHAnsi" w:hAnsi="Open Sans" w:cstheme="minorBidi"/>
          <w:sz w:val="17"/>
          <w:szCs w:val="17"/>
        </w:rPr>
      </w:pPr>
      <w:r w:rsidRPr="002E167B">
        <w:rPr>
          <w:rStyle w:val="HTMLCode"/>
          <w:rFonts w:ascii="Open Sans" w:eastAsiaTheme="majorEastAsia" w:hAnsi="Open Sans" w:cs="Open Sans"/>
          <w:sz w:val="17"/>
          <w:szCs w:val="17"/>
          <w:highlight w:val="lightGray"/>
        </w:rPr>
        <w:t>building_id</w:t>
      </w:r>
      <w:r w:rsidRPr="002E167B">
        <w:rPr>
          <w:szCs w:val="17"/>
        </w:rPr>
        <w:t xml:space="preserve"> </w:t>
      </w:r>
      <w:r w:rsidR="002E167B" w:rsidRPr="002E167B">
        <w:rPr>
          <w:szCs w:val="17"/>
        </w:rPr>
        <w:t>–</w:t>
      </w:r>
      <w:r w:rsidRPr="002E167B">
        <w:rPr>
          <w:szCs w:val="17"/>
        </w:rPr>
        <w:t xml:space="preserve"> Foreign key for </w:t>
      </w:r>
      <w:r w:rsidRPr="002E167B">
        <w:rPr>
          <w:rStyle w:val="HTMLCode"/>
          <w:rFonts w:ascii="Open Sans" w:eastAsiaTheme="majorEastAsia" w:hAnsi="Open Sans" w:cs="Open Sans"/>
          <w:sz w:val="17"/>
          <w:szCs w:val="17"/>
        </w:rPr>
        <w:t>training.csv</w:t>
      </w:r>
    </w:p>
    <w:p w14:paraId="66E07507" w14:textId="32CB4495" w:rsidR="002E167B" w:rsidRDefault="006867F2" w:rsidP="00E85EBA">
      <w:pPr>
        <w:pStyle w:val="ListParagraph"/>
        <w:numPr>
          <w:ilvl w:val="0"/>
          <w:numId w:val="27"/>
        </w:numPr>
        <w:rPr>
          <w:szCs w:val="17"/>
        </w:rPr>
      </w:pPr>
      <w:r w:rsidRPr="002E167B">
        <w:rPr>
          <w:rStyle w:val="HTMLCode"/>
          <w:rFonts w:ascii="Open Sans" w:eastAsiaTheme="majorEastAsia" w:hAnsi="Open Sans" w:cs="Open Sans"/>
          <w:sz w:val="17"/>
          <w:szCs w:val="17"/>
          <w:highlight w:val="lightGray"/>
        </w:rPr>
        <w:t>primary_use</w:t>
      </w:r>
      <w:r w:rsidRPr="002E167B">
        <w:rPr>
          <w:szCs w:val="17"/>
        </w:rPr>
        <w:t xml:space="preserve"> </w:t>
      </w:r>
      <w:r w:rsidR="002E167B" w:rsidRPr="002E167B">
        <w:rPr>
          <w:szCs w:val="17"/>
        </w:rPr>
        <w:t>–</w:t>
      </w:r>
      <w:r w:rsidRPr="002E167B">
        <w:rPr>
          <w:szCs w:val="17"/>
        </w:rPr>
        <w:t xml:space="preserve"> Indicator of the primary category of activities for the building</w:t>
      </w:r>
    </w:p>
    <w:p w14:paraId="127B3E81" w14:textId="77777777" w:rsidR="002E167B" w:rsidRDefault="006867F2" w:rsidP="00713F9A">
      <w:pPr>
        <w:pStyle w:val="ListParagraph"/>
        <w:numPr>
          <w:ilvl w:val="0"/>
          <w:numId w:val="27"/>
        </w:numPr>
        <w:rPr>
          <w:szCs w:val="17"/>
        </w:rPr>
      </w:pPr>
      <w:r w:rsidRPr="002E167B">
        <w:rPr>
          <w:rStyle w:val="HTMLCode"/>
          <w:rFonts w:ascii="Open Sans" w:eastAsiaTheme="majorEastAsia" w:hAnsi="Open Sans" w:cs="Open Sans"/>
          <w:sz w:val="17"/>
          <w:szCs w:val="17"/>
          <w:highlight w:val="lightGray"/>
        </w:rPr>
        <w:t>square_feet</w:t>
      </w:r>
      <w:r w:rsidRPr="002E167B">
        <w:rPr>
          <w:szCs w:val="17"/>
        </w:rPr>
        <w:t xml:space="preserve"> </w:t>
      </w:r>
      <w:r w:rsidR="002E167B" w:rsidRPr="002E167B">
        <w:rPr>
          <w:szCs w:val="17"/>
        </w:rPr>
        <w:t>–</w:t>
      </w:r>
      <w:r w:rsidRPr="002E167B">
        <w:rPr>
          <w:szCs w:val="17"/>
        </w:rPr>
        <w:t xml:space="preserve"> Gross floor area of the building</w:t>
      </w:r>
    </w:p>
    <w:p w14:paraId="2F0B21D9" w14:textId="77777777" w:rsidR="002E167B" w:rsidRDefault="006867F2" w:rsidP="005429D8">
      <w:pPr>
        <w:pStyle w:val="ListParagraph"/>
        <w:numPr>
          <w:ilvl w:val="0"/>
          <w:numId w:val="27"/>
        </w:numPr>
        <w:rPr>
          <w:szCs w:val="17"/>
        </w:rPr>
      </w:pPr>
      <w:r w:rsidRPr="002E167B">
        <w:rPr>
          <w:rStyle w:val="HTMLCode"/>
          <w:rFonts w:ascii="Open Sans" w:eastAsiaTheme="majorEastAsia" w:hAnsi="Open Sans" w:cs="Open Sans"/>
          <w:sz w:val="17"/>
          <w:szCs w:val="17"/>
          <w:highlight w:val="lightGray"/>
        </w:rPr>
        <w:t>year_built</w:t>
      </w:r>
      <w:r w:rsidRPr="002E167B">
        <w:rPr>
          <w:szCs w:val="17"/>
        </w:rPr>
        <w:t xml:space="preserve"> </w:t>
      </w:r>
      <w:r w:rsidR="002E167B" w:rsidRPr="002E167B">
        <w:rPr>
          <w:szCs w:val="17"/>
        </w:rPr>
        <w:t>–</w:t>
      </w:r>
      <w:r w:rsidRPr="002E167B">
        <w:rPr>
          <w:szCs w:val="17"/>
        </w:rPr>
        <w:t xml:space="preserve"> Year building was opened</w:t>
      </w:r>
    </w:p>
    <w:p w14:paraId="40481143" w14:textId="7C1E7DAF" w:rsidR="006867F2" w:rsidRPr="002E167B" w:rsidRDefault="006867F2" w:rsidP="005429D8">
      <w:pPr>
        <w:pStyle w:val="ListParagraph"/>
        <w:numPr>
          <w:ilvl w:val="0"/>
          <w:numId w:val="27"/>
        </w:numPr>
        <w:rPr>
          <w:szCs w:val="17"/>
        </w:rPr>
      </w:pPr>
      <w:r w:rsidRPr="002E167B">
        <w:rPr>
          <w:rStyle w:val="HTMLCode"/>
          <w:rFonts w:ascii="Open Sans" w:eastAsiaTheme="majorEastAsia" w:hAnsi="Open Sans" w:cs="Open Sans"/>
          <w:sz w:val="17"/>
          <w:szCs w:val="17"/>
          <w:highlight w:val="lightGray"/>
        </w:rPr>
        <w:t>floor_count</w:t>
      </w:r>
      <w:r w:rsidRPr="002E167B">
        <w:rPr>
          <w:szCs w:val="17"/>
        </w:rPr>
        <w:t xml:space="preserve"> </w:t>
      </w:r>
      <w:r w:rsidR="002E167B" w:rsidRPr="006867F2">
        <w:rPr>
          <w:szCs w:val="17"/>
        </w:rPr>
        <w:t>–</w:t>
      </w:r>
      <w:r w:rsidRPr="002E167B">
        <w:rPr>
          <w:szCs w:val="17"/>
        </w:rPr>
        <w:t xml:space="preserve"> Number of floors of the building</w:t>
      </w:r>
    </w:p>
    <w:p w14:paraId="776B9C24" w14:textId="77777777" w:rsidR="002E167B" w:rsidRDefault="002E167B" w:rsidP="006867F2">
      <w:pPr>
        <w:rPr>
          <w:rStyle w:val="Strong"/>
          <w:rFonts w:ascii="Open Sans" w:hAnsi="Open Sans" w:cs="Open Sans"/>
          <w:szCs w:val="17"/>
        </w:rPr>
      </w:pPr>
    </w:p>
    <w:p w14:paraId="27CB0E1C" w14:textId="7EA768C7" w:rsidR="006867F2" w:rsidRPr="006867F2" w:rsidRDefault="006867F2" w:rsidP="006867F2">
      <w:pPr>
        <w:rPr>
          <w:szCs w:val="17"/>
        </w:rPr>
      </w:pPr>
      <w:r w:rsidRPr="006867F2">
        <w:rPr>
          <w:rStyle w:val="Strong"/>
          <w:rFonts w:ascii="Open Sans" w:hAnsi="Open Sans" w:cs="Open Sans"/>
          <w:szCs w:val="17"/>
        </w:rPr>
        <w:t>weather_[train/test].csv</w:t>
      </w:r>
      <w:r w:rsidRPr="006867F2">
        <w:rPr>
          <w:szCs w:val="17"/>
        </w:rPr>
        <w:t xml:space="preserve"> </w:t>
      </w:r>
    </w:p>
    <w:p w14:paraId="40BAA612" w14:textId="77777777" w:rsidR="002E167B" w:rsidRPr="002E167B" w:rsidRDefault="006867F2" w:rsidP="006867F2">
      <w:pPr>
        <w:pStyle w:val="ListParagraph"/>
        <w:numPr>
          <w:ilvl w:val="0"/>
          <w:numId w:val="28"/>
        </w:numPr>
        <w:rPr>
          <w:rStyle w:val="HTMLCode"/>
          <w:rFonts w:ascii="Open Sans" w:eastAsiaTheme="minorHAnsi" w:hAnsi="Open Sans" w:cstheme="minorBidi"/>
          <w:sz w:val="17"/>
          <w:szCs w:val="17"/>
        </w:rPr>
      </w:pPr>
      <w:r w:rsidRPr="002E167B">
        <w:rPr>
          <w:rStyle w:val="HTMLCode"/>
          <w:rFonts w:ascii="Open Sans" w:eastAsiaTheme="majorEastAsia" w:hAnsi="Open Sans" w:cs="Open Sans"/>
          <w:sz w:val="17"/>
          <w:szCs w:val="17"/>
          <w:highlight w:val="lightGray"/>
        </w:rPr>
        <w:t>site_id</w:t>
      </w:r>
    </w:p>
    <w:p w14:paraId="08284A49" w14:textId="72EB7E34" w:rsidR="002E167B" w:rsidRDefault="006867F2" w:rsidP="00607057">
      <w:pPr>
        <w:pStyle w:val="ListParagraph"/>
        <w:numPr>
          <w:ilvl w:val="0"/>
          <w:numId w:val="28"/>
        </w:numPr>
        <w:rPr>
          <w:szCs w:val="17"/>
        </w:rPr>
      </w:pPr>
      <w:r w:rsidRPr="002E167B">
        <w:rPr>
          <w:rStyle w:val="HTMLCode"/>
          <w:rFonts w:ascii="Open Sans" w:eastAsiaTheme="majorEastAsia" w:hAnsi="Open Sans" w:cs="Open Sans"/>
          <w:sz w:val="17"/>
          <w:szCs w:val="17"/>
          <w:highlight w:val="lightGray"/>
        </w:rPr>
        <w:t>air_temperature</w:t>
      </w:r>
      <w:r w:rsidRPr="002E167B">
        <w:rPr>
          <w:szCs w:val="17"/>
        </w:rPr>
        <w:t xml:space="preserve"> </w:t>
      </w:r>
      <w:r w:rsidR="002E167B" w:rsidRPr="006867F2">
        <w:rPr>
          <w:szCs w:val="17"/>
        </w:rPr>
        <w:t>–</w:t>
      </w:r>
      <w:r w:rsidRPr="002E167B">
        <w:rPr>
          <w:szCs w:val="17"/>
        </w:rPr>
        <w:t xml:space="preserve"> Degrees Celsius</w:t>
      </w:r>
    </w:p>
    <w:p w14:paraId="3B571054" w14:textId="6B3552B1" w:rsidR="002E167B" w:rsidRDefault="006867F2" w:rsidP="00C71CB3">
      <w:pPr>
        <w:pStyle w:val="ListParagraph"/>
        <w:numPr>
          <w:ilvl w:val="0"/>
          <w:numId w:val="28"/>
        </w:numPr>
        <w:rPr>
          <w:szCs w:val="17"/>
        </w:rPr>
      </w:pPr>
      <w:r w:rsidRPr="002E167B">
        <w:rPr>
          <w:rStyle w:val="HTMLCode"/>
          <w:rFonts w:ascii="Open Sans" w:eastAsiaTheme="majorEastAsia" w:hAnsi="Open Sans" w:cs="Open Sans"/>
          <w:sz w:val="17"/>
          <w:szCs w:val="17"/>
          <w:highlight w:val="lightGray"/>
        </w:rPr>
        <w:t>cloud_coverage</w:t>
      </w:r>
      <w:r w:rsidRPr="002E167B">
        <w:rPr>
          <w:szCs w:val="17"/>
        </w:rPr>
        <w:t xml:space="preserve"> </w:t>
      </w:r>
      <w:r w:rsidR="002E167B" w:rsidRPr="006867F2">
        <w:rPr>
          <w:szCs w:val="17"/>
        </w:rPr>
        <w:t>–</w:t>
      </w:r>
      <w:r w:rsidRPr="002E167B">
        <w:rPr>
          <w:szCs w:val="17"/>
        </w:rPr>
        <w:t xml:space="preserve"> Portion of the sky covered in clouds</w:t>
      </w:r>
      <w:bookmarkStart w:id="18" w:name="_GoBack"/>
      <w:bookmarkEnd w:id="18"/>
    </w:p>
    <w:p w14:paraId="6EB898E2" w14:textId="7092F595" w:rsidR="002E167B" w:rsidRDefault="006867F2" w:rsidP="003F46D0">
      <w:pPr>
        <w:pStyle w:val="ListParagraph"/>
        <w:numPr>
          <w:ilvl w:val="0"/>
          <w:numId w:val="28"/>
        </w:numPr>
        <w:rPr>
          <w:szCs w:val="17"/>
        </w:rPr>
      </w:pPr>
      <w:r w:rsidRPr="002E167B">
        <w:rPr>
          <w:rStyle w:val="HTMLCode"/>
          <w:rFonts w:ascii="Open Sans" w:eastAsiaTheme="majorEastAsia" w:hAnsi="Open Sans" w:cs="Open Sans"/>
          <w:sz w:val="17"/>
          <w:szCs w:val="17"/>
          <w:highlight w:val="lightGray"/>
        </w:rPr>
        <w:t>dew_temperature</w:t>
      </w:r>
      <w:r w:rsidRPr="002E167B">
        <w:rPr>
          <w:szCs w:val="17"/>
        </w:rPr>
        <w:t xml:space="preserve"> </w:t>
      </w:r>
      <w:r w:rsidR="002E167B" w:rsidRPr="006867F2">
        <w:rPr>
          <w:szCs w:val="17"/>
        </w:rPr>
        <w:t>–</w:t>
      </w:r>
      <w:r w:rsidRPr="002E167B">
        <w:rPr>
          <w:szCs w:val="17"/>
        </w:rPr>
        <w:t xml:space="preserve"> Degrees Celsius</w:t>
      </w:r>
    </w:p>
    <w:p w14:paraId="57E7E524" w14:textId="388B2165" w:rsidR="002E167B" w:rsidRDefault="006867F2" w:rsidP="007E6D41">
      <w:pPr>
        <w:pStyle w:val="ListParagraph"/>
        <w:numPr>
          <w:ilvl w:val="0"/>
          <w:numId w:val="28"/>
        </w:numPr>
        <w:rPr>
          <w:szCs w:val="17"/>
        </w:rPr>
      </w:pPr>
      <w:r w:rsidRPr="002E167B">
        <w:rPr>
          <w:rStyle w:val="HTMLCode"/>
          <w:rFonts w:ascii="Open Sans" w:eastAsiaTheme="majorEastAsia" w:hAnsi="Open Sans" w:cs="Open Sans"/>
          <w:sz w:val="17"/>
          <w:szCs w:val="17"/>
          <w:highlight w:val="lightGray"/>
        </w:rPr>
        <w:t>precip_depth_1_hr</w:t>
      </w:r>
      <w:r w:rsidRPr="002E167B">
        <w:rPr>
          <w:szCs w:val="17"/>
        </w:rPr>
        <w:t xml:space="preserve"> </w:t>
      </w:r>
      <w:r w:rsidR="002E167B" w:rsidRPr="006867F2">
        <w:rPr>
          <w:szCs w:val="17"/>
        </w:rPr>
        <w:t>–</w:t>
      </w:r>
      <w:r w:rsidRPr="002E167B">
        <w:rPr>
          <w:szCs w:val="17"/>
        </w:rPr>
        <w:t xml:space="preserve"> Millimeters</w:t>
      </w:r>
    </w:p>
    <w:p w14:paraId="20020D88" w14:textId="324D66B3" w:rsidR="002E167B" w:rsidRDefault="006867F2" w:rsidP="00B8405F">
      <w:pPr>
        <w:pStyle w:val="ListParagraph"/>
        <w:numPr>
          <w:ilvl w:val="0"/>
          <w:numId w:val="28"/>
        </w:numPr>
        <w:rPr>
          <w:szCs w:val="17"/>
        </w:rPr>
      </w:pPr>
      <w:r w:rsidRPr="002E167B">
        <w:rPr>
          <w:rStyle w:val="HTMLCode"/>
          <w:rFonts w:ascii="Open Sans" w:eastAsiaTheme="majorEastAsia" w:hAnsi="Open Sans" w:cs="Open Sans"/>
          <w:sz w:val="17"/>
          <w:szCs w:val="17"/>
          <w:highlight w:val="lightGray"/>
        </w:rPr>
        <w:t>sea_level_pressure</w:t>
      </w:r>
      <w:r w:rsidRPr="002E167B">
        <w:rPr>
          <w:szCs w:val="17"/>
        </w:rPr>
        <w:t xml:space="preserve"> </w:t>
      </w:r>
      <w:r w:rsidR="002E167B" w:rsidRPr="006867F2">
        <w:rPr>
          <w:szCs w:val="17"/>
        </w:rPr>
        <w:t>–</w:t>
      </w:r>
      <w:r w:rsidRPr="002E167B">
        <w:rPr>
          <w:szCs w:val="17"/>
        </w:rPr>
        <w:t xml:space="preserve"> Millibar/hectopascals</w:t>
      </w:r>
    </w:p>
    <w:p w14:paraId="7A6701FE" w14:textId="132C68B2" w:rsidR="002E167B" w:rsidRDefault="006867F2" w:rsidP="007F2A43">
      <w:pPr>
        <w:pStyle w:val="ListParagraph"/>
        <w:numPr>
          <w:ilvl w:val="0"/>
          <w:numId w:val="28"/>
        </w:numPr>
        <w:rPr>
          <w:szCs w:val="17"/>
        </w:rPr>
      </w:pPr>
      <w:r w:rsidRPr="002E167B">
        <w:rPr>
          <w:rStyle w:val="HTMLCode"/>
          <w:rFonts w:ascii="Open Sans" w:eastAsiaTheme="majorEastAsia" w:hAnsi="Open Sans" w:cs="Open Sans"/>
          <w:sz w:val="17"/>
          <w:szCs w:val="17"/>
          <w:highlight w:val="lightGray"/>
        </w:rPr>
        <w:t>wind_direction</w:t>
      </w:r>
      <w:r w:rsidRPr="002E167B">
        <w:rPr>
          <w:szCs w:val="17"/>
        </w:rPr>
        <w:t xml:space="preserve"> </w:t>
      </w:r>
      <w:r w:rsidR="002E167B" w:rsidRPr="006867F2">
        <w:rPr>
          <w:szCs w:val="17"/>
        </w:rPr>
        <w:t>–</w:t>
      </w:r>
      <w:r w:rsidRPr="002E167B">
        <w:rPr>
          <w:szCs w:val="17"/>
        </w:rPr>
        <w:t xml:space="preserve"> Compass direction (0-360)</w:t>
      </w:r>
    </w:p>
    <w:p w14:paraId="4DC22884" w14:textId="16C08AD8" w:rsidR="006867F2" w:rsidRPr="002E167B" w:rsidRDefault="006867F2" w:rsidP="007F2A43">
      <w:pPr>
        <w:pStyle w:val="ListParagraph"/>
        <w:numPr>
          <w:ilvl w:val="0"/>
          <w:numId w:val="28"/>
        </w:numPr>
        <w:rPr>
          <w:szCs w:val="17"/>
        </w:rPr>
      </w:pPr>
      <w:r w:rsidRPr="002E167B">
        <w:rPr>
          <w:rStyle w:val="HTMLCode"/>
          <w:rFonts w:ascii="Open Sans" w:eastAsiaTheme="majorEastAsia" w:hAnsi="Open Sans" w:cs="Open Sans"/>
          <w:sz w:val="17"/>
          <w:szCs w:val="17"/>
          <w:highlight w:val="lightGray"/>
        </w:rPr>
        <w:t>wind_speed</w:t>
      </w:r>
      <w:r w:rsidRPr="002E167B">
        <w:rPr>
          <w:szCs w:val="17"/>
        </w:rPr>
        <w:t xml:space="preserve"> </w:t>
      </w:r>
      <w:r w:rsidR="002E167B" w:rsidRPr="006867F2">
        <w:rPr>
          <w:szCs w:val="17"/>
        </w:rPr>
        <w:t>–</w:t>
      </w:r>
      <w:r w:rsidRPr="002E167B">
        <w:rPr>
          <w:szCs w:val="17"/>
        </w:rPr>
        <w:t xml:space="preserve"> Meters per second</w:t>
      </w:r>
    </w:p>
    <w:p w14:paraId="42847AD4" w14:textId="3164227B" w:rsidR="00BA076B" w:rsidRDefault="00BA076B">
      <w:pPr>
        <w:spacing w:after="160"/>
      </w:pPr>
    </w:p>
    <w:sectPr w:rsidR="00BA076B" w:rsidSect="00207335">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FCF8D" w14:textId="77777777" w:rsidR="00D609D1" w:rsidRDefault="00D609D1" w:rsidP="00CE0165">
      <w:pPr>
        <w:spacing w:line="240" w:lineRule="auto"/>
      </w:pPr>
      <w:r>
        <w:separator/>
      </w:r>
    </w:p>
  </w:endnote>
  <w:endnote w:type="continuationSeparator" w:id="0">
    <w:p w14:paraId="47FD9A7D" w14:textId="77777777" w:rsidR="00D609D1" w:rsidRDefault="00D609D1" w:rsidP="00CE0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Nova Cond">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77E96" w14:textId="58B27E03" w:rsidR="00017E4F" w:rsidRPr="00002938" w:rsidRDefault="00017E4F" w:rsidP="00002938">
    <w:pPr>
      <w:jc w:val="right"/>
      <w:rPr>
        <w:color w:val="A6A6A6" w:themeColor="background1" w:themeShade="A6"/>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E1DC5" w14:textId="4378D9AE" w:rsidR="00017E4F" w:rsidRPr="00510C12" w:rsidRDefault="00017E4F" w:rsidP="00002938">
    <w:pPr>
      <w:jc w:val="right"/>
      <w:rPr>
        <w:color w:val="A6A6A6" w:themeColor="background1" w:themeShade="A6"/>
        <w:sz w:val="14"/>
      </w:rPr>
    </w:pPr>
    <w:r w:rsidRPr="00510C12">
      <w:rPr>
        <w:color w:val="A6A6A6" w:themeColor="background1" w:themeShade="A6"/>
        <w:sz w:val="14"/>
      </w:rPr>
      <w:t xml:space="preserve">GROUP </w:t>
    </w:r>
    <w:r w:rsidR="00816694">
      <w:rPr>
        <w:color w:val="A6A6A6" w:themeColor="background1" w:themeShade="A6"/>
        <w:sz w:val="14"/>
      </w:rPr>
      <w:t>6</w:t>
    </w:r>
    <w:r w:rsidRPr="00510C12">
      <w:rPr>
        <w:color w:val="A6A6A6" w:themeColor="background1" w:themeShade="A6"/>
        <w:sz w:val="14"/>
      </w:rPr>
      <w:t xml:space="preserve">: </w:t>
    </w:r>
    <w:r w:rsidR="00816694">
      <w:rPr>
        <w:color w:val="A6A6A6" w:themeColor="background1" w:themeShade="A6"/>
        <w:sz w:val="14"/>
      </w:rPr>
      <w:t>ASHRAE Energy Predictor</w:t>
    </w:r>
  </w:p>
  <w:p w14:paraId="6458E09C" w14:textId="76FDD6E6" w:rsidR="00017E4F" w:rsidRPr="00510C12" w:rsidRDefault="00017E4F" w:rsidP="00002938">
    <w:pPr>
      <w:jc w:val="right"/>
      <w:rPr>
        <w:color w:val="A6A6A6" w:themeColor="background1" w:themeShade="A6"/>
        <w:sz w:val="14"/>
      </w:rPr>
    </w:pPr>
    <w:r w:rsidRPr="00510C12">
      <w:rPr>
        <w:color w:val="A6A6A6" w:themeColor="background1" w:themeShade="A6"/>
        <w:sz w:val="14"/>
      </w:rPr>
      <w:t xml:space="preserve">D. Cara, D. Kobayashi, </w:t>
    </w:r>
    <w:r w:rsidR="00816694">
      <w:rPr>
        <w:color w:val="A6A6A6" w:themeColor="background1" w:themeShade="A6"/>
        <w:sz w:val="14"/>
      </w:rPr>
      <w:t>E. Koritko, S. Lazarevic, P. McDonnell</w:t>
    </w:r>
  </w:p>
  <w:p w14:paraId="40ADBCE7" w14:textId="77777777" w:rsidR="00017E4F" w:rsidRDefault="00017E4F" w:rsidP="00002938">
    <w:pPr>
      <w:jc w:val="right"/>
      <w:rPr>
        <w:color w:val="A6A6A6" w:themeColor="background1" w:themeShade="A6"/>
        <w:sz w:val="16"/>
      </w:rPr>
    </w:pPr>
  </w:p>
  <w:p w14:paraId="6434C9E6" w14:textId="59533D70" w:rsidR="00017E4F" w:rsidRPr="00002938" w:rsidRDefault="00017E4F" w:rsidP="00002938">
    <w:pPr>
      <w:jc w:val="right"/>
      <w:rPr>
        <w:color w:val="A6A6A6" w:themeColor="background1" w:themeShade="A6"/>
        <w:sz w:val="16"/>
      </w:rPr>
    </w:pPr>
    <w:r w:rsidRPr="00002938">
      <w:rPr>
        <w:color w:val="A6A6A6" w:themeColor="background1" w:themeShade="A6"/>
        <w:sz w:val="16"/>
      </w:rPr>
      <w:t xml:space="preserve">Page </w:t>
    </w:r>
    <w:r w:rsidRPr="00002938">
      <w:rPr>
        <w:color w:val="A6A6A6" w:themeColor="background1" w:themeShade="A6"/>
        <w:sz w:val="16"/>
      </w:rPr>
      <w:fldChar w:fldCharType="begin"/>
    </w:r>
    <w:r w:rsidRPr="00002938">
      <w:rPr>
        <w:color w:val="A6A6A6" w:themeColor="background1" w:themeShade="A6"/>
        <w:sz w:val="16"/>
      </w:rPr>
      <w:instrText xml:space="preserve"> PAGE  \* Arabic  \* MERGEFORMAT </w:instrText>
    </w:r>
    <w:r w:rsidRPr="00002938">
      <w:rPr>
        <w:color w:val="A6A6A6" w:themeColor="background1" w:themeShade="A6"/>
        <w:sz w:val="16"/>
      </w:rPr>
      <w:fldChar w:fldCharType="separate"/>
    </w:r>
    <w:r w:rsidRPr="00002938">
      <w:rPr>
        <w:noProof/>
        <w:color w:val="A6A6A6" w:themeColor="background1" w:themeShade="A6"/>
        <w:sz w:val="16"/>
      </w:rPr>
      <w:t>1</w:t>
    </w:r>
    <w:r w:rsidRPr="00002938">
      <w:rPr>
        <w:color w:val="A6A6A6" w:themeColor="background1" w:themeShade="A6"/>
        <w:sz w:val="16"/>
      </w:rPr>
      <w:fldChar w:fldCharType="end"/>
    </w:r>
    <w:r w:rsidRPr="00002938">
      <w:rPr>
        <w:color w:val="A6A6A6" w:themeColor="background1" w:themeShade="A6"/>
        <w:sz w:val="16"/>
      </w:rPr>
      <w:t xml:space="preserve"> of </w:t>
    </w:r>
    <w:r>
      <w:rPr>
        <w:color w:val="A6A6A6" w:themeColor="background1" w:themeShade="A6"/>
        <w:sz w:val="16"/>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D35B" w14:textId="1AA97C3F" w:rsidR="00017E4F" w:rsidRPr="00BA076B" w:rsidRDefault="00017E4F" w:rsidP="00BA0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41561" w14:textId="77777777" w:rsidR="00D609D1" w:rsidRDefault="00D609D1" w:rsidP="00CE0165">
      <w:pPr>
        <w:spacing w:line="240" w:lineRule="auto"/>
      </w:pPr>
      <w:r>
        <w:separator/>
      </w:r>
    </w:p>
  </w:footnote>
  <w:footnote w:type="continuationSeparator" w:id="0">
    <w:p w14:paraId="45FE59A1" w14:textId="77777777" w:rsidR="00D609D1" w:rsidRDefault="00D609D1" w:rsidP="00CE01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1BE"/>
    <w:multiLevelType w:val="hybridMultilevel"/>
    <w:tmpl w:val="7908C83A"/>
    <w:lvl w:ilvl="0" w:tplc="D67862E4">
      <w:start w:val="1"/>
      <w:numFmt w:val="bullet"/>
      <w:lvlText w:val=""/>
      <w:lvlJc w:val="left"/>
      <w:pPr>
        <w:ind w:left="720" w:hanging="360"/>
      </w:pPr>
      <w:rPr>
        <w:rFonts w:ascii="Symbol" w:hAnsi="Symbol" w:hint="default"/>
      </w:rPr>
    </w:lvl>
    <w:lvl w:ilvl="1" w:tplc="3B3CB554">
      <w:start w:val="1"/>
      <w:numFmt w:val="bullet"/>
      <w:lvlText w:val="o"/>
      <w:lvlJc w:val="left"/>
      <w:pPr>
        <w:ind w:left="1440" w:hanging="360"/>
      </w:pPr>
      <w:rPr>
        <w:rFonts w:ascii="Courier New" w:hAnsi="Courier New" w:hint="default"/>
      </w:rPr>
    </w:lvl>
    <w:lvl w:ilvl="2" w:tplc="030C641E">
      <w:start w:val="1"/>
      <w:numFmt w:val="bullet"/>
      <w:lvlText w:val=""/>
      <w:lvlJc w:val="left"/>
      <w:pPr>
        <w:ind w:left="2160" w:hanging="360"/>
      </w:pPr>
      <w:rPr>
        <w:rFonts w:ascii="Wingdings" w:hAnsi="Wingdings" w:hint="default"/>
      </w:rPr>
    </w:lvl>
    <w:lvl w:ilvl="3" w:tplc="68B8EECA">
      <w:start w:val="1"/>
      <w:numFmt w:val="bullet"/>
      <w:lvlText w:val=""/>
      <w:lvlJc w:val="left"/>
      <w:pPr>
        <w:ind w:left="2880" w:hanging="360"/>
      </w:pPr>
      <w:rPr>
        <w:rFonts w:ascii="Symbol" w:hAnsi="Symbol" w:hint="default"/>
      </w:rPr>
    </w:lvl>
    <w:lvl w:ilvl="4" w:tplc="49DE1EEC">
      <w:start w:val="1"/>
      <w:numFmt w:val="bullet"/>
      <w:lvlText w:val="o"/>
      <w:lvlJc w:val="left"/>
      <w:pPr>
        <w:ind w:left="3600" w:hanging="360"/>
      </w:pPr>
      <w:rPr>
        <w:rFonts w:ascii="Courier New" w:hAnsi="Courier New" w:hint="default"/>
      </w:rPr>
    </w:lvl>
    <w:lvl w:ilvl="5" w:tplc="C994BD12">
      <w:start w:val="1"/>
      <w:numFmt w:val="bullet"/>
      <w:lvlText w:val=""/>
      <w:lvlJc w:val="left"/>
      <w:pPr>
        <w:ind w:left="4320" w:hanging="360"/>
      </w:pPr>
      <w:rPr>
        <w:rFonts w:ascii="Wingdings" w:hAnsi="Wingdings" w:hint="default"/>
      </w:rPr>
    </w:lvl>
    <w:lvl w:ilvl="6" w:tplc="E6BEBD4E">
      <w:start w:val="1"/>
      <w:numFmt w:val="bullet"/>
      <w:lvlText w:val=""/>
      <w:lvlJc w:val="left"/>
      <w:pPr>
        <w:ind w:left="5040" w:hanging="360"/>
      </w:pPr>
      <w:rPr>
        <w:rFonts w:ascii="Symbol" w:hAnsi="Symbol" w:hint="default"/>
      </w:rPr>
    </w:lvl>
    <w:lvl w:ilvl="7" w:tplc="CFAC9078">
      <w:start w:val="1"/>
      <w:numFmt w:val="bullet"/>
      <w:lvlText w:val="o"/>
      <w:lvlJc w:val="left"/>
      <w:pPr>
        <w:ind w:left="5760" w:hanging="360"/>
      </w:pPr>
      <w:rPr>
        <w:rFonts w:ascii="Courier New" w:hAnsi="Courier New" w:hint="default"/>
      </w:rPr>
    </w:lvl>
    <w:lvl w:ilvl="8" w:tplc="E56A90B2">
      <w:start w:val="1"/>
      <w:numFmt w:val="bullet"/>
      <w:lvlText w:val=""/>
      <w:lvlJc w:val="left"/>
      <w:pPr>
        <w:ind w:left="6480" w:hanging="360"/>
      </w:pPr>
      <w:rPr>
        <w:rFonts w:ascii="Wingdings" w:hAnsi="Wingdings" w:hint="default"/>
      </w:rPr>
    </w:lvl>
  </w:abstractNum>
  <w:abstractNum w:abstractNumId="1" w15:restartNumberingAfterBreak="0">
    <w:nsid w:val="053F72B5"/>
    <w:multiLevelType w:val="hybridMultilevel"/>
    <w:tmpl w:val="004E31DA"/>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E002A7"/>
    <w:multiLevelType w:val="hybridMultilevel"/>
    <w:tmpl w:val="E1843710"/>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F3373B"/>
    <w:multiLevelType w:val="hybridMultilevel"/>
    <w:tmpl w:val="281AD236"/>
    <w:lvl w:ilvl="0" w:tplc="05E8F2D0">
      <w:start w:val="1"/>
      <w:numFmt w:val="bullet"/>
      <w:lvlText w:val=""/>
      <w:lvlJc w:val="left"/>
      <w:pPr>
        <w:ind w:left="720" w:hanging="360"/>
      </w:pPr>
      <w:rPr>
        <w:rFonts w:ascii="Symbol" w:hAnsi="Symbol" w:hint="default"/>
      </w:rPr>
    </w:lvl>
    <w:lvl w:ilvl="1" w:tplc="CB3AFDFE">
      <w:start w:val="1"/>
      <w:numFmt w:val="bullet"/>
      <w:lvlText w:val="o"/>
      <w:lvlJc w:val="left"/>
      <w:pPr>
        <w:ind w:left="1440" w:hanging="360"/>
      </w:pPr>
      <w:rPr>
        <w:rFonts w:ascii="Courier New" w:hAnsi="Courier New" w:hint="default"/>
      </w:rPr>
    </w:lvl>
    <w:lvl w:ilvl="2" w:tplc="B986E6B4">
      <w:start w:val="1"/>
      <w:numFmt w:val="bullet"/>
      <w:lvlText w:val=""/>
      <w:lvlJc w:val="left"/>
      <w:pPr>
        <w:ind w:left="2160" w:hanging="360"/>
      </w:pPr>
      <w:rPr>
        <w:rFonts w:ascii="Wingdings" w:hAnsi="Wingdings" w:hint="default"/>
      </w:rPr>
    </w:lvl>
    <w:lvl w:ilvl="3" w:tplc="4F0CE1A8">
      <w:start w:val="1"/>
      <w:numFmt w:val="bullet"/>
      <w:lvlText w:val=""/>
      <w:lvlJc w:val="left"/>
      <w:pPr>
        <w:ind w:left="2880" w:hanging="360"/>
      </w:pPr>
      <w:rPr>
        <w:rFonts w:ascii="Symbol" w:hAnsi="Symbol" w:hint="default"/>
      </w:rPr>
    </w:lvl>
    <w:lvl w:ilvl="4" w:tplc="A4802CBE">
      <w:start w:val="1"/>
      <w:numFmt w:val="bullet"/>
      <w:lvlText w:val="o"/>
      <w:lvlJc w:val="left"/>
      <w:pPr>
        <w:ind w:left="3600" w:hanging="360"/>
      </w:pPr>
      <w:rPr>
        <w:rFonts w:ascii="Courier New" w:hAnsi="Courier New" w:hint="default"/>
      </w:rPr>
    </w:lvl>
    <w:lvl w:ilvl="5" w:tplc="D38AD11C">
      <w:start w:val="1"/>
      <w:numFmt w:val="bullet"/>
      <w:lvlText w:val=""/>
      <w:lvlJc w:val="left"/>
      <w:pPr>
        <w:ind w:left="4320" w:hanging="360"/>
      </w:pPr>
      <w:rPr>
        <w:rFonts w:ascii="Wingdings" w:hAnsi="Wingdings" w:hint="default"/>
      </w:rPr>
    </w:lvl>
    <w:lvl w:ilvl="6" w:tplc="CF6A89FC">
      <w:start w:val="1"/>
      <w:numFmt w:val="bullet"/>
      <w:lvlText w:val=""/>
      <w:lvlJc w:val="left"/>
      <w:pPr>
        <w:ind w:left="5040" w:hanging="360"/>
      </w:pPr>
      <w:rPr>
        <w:rFonts w:ascii="Symbol" w:hAnsi="Symbol" w:hint="default"/>
      </w:rPr>
    </w:lvl>
    <w:lvl w:ilvl="7" w:tplc="01B02D32">
      <w:start w:val="1"/>
      <w:numFmt w:val="bullet"/>
      <w:lvlText w:val="o"/>
      <w:lvlJc w:val="left"/>
      <w:pPr>
        <w:ind w:left="5760" w:hanging="360"/>
      </w:pPr>
      <w:rPr>
        <w:rFonts w:ascii="Courier New" w:hAnsi="Courier New" w:hint="default"/>
      </w:rPr>
    </w:lvl>
    <w:lvl w:ilvl="8" w:tplc="668A4270">
      <w:start w:val="1"/>
      <w:numFmt w:val="bullet"/>
      <w:lvlText w:val=""/>
      <w:lvlJc w:val="left"/>
      <w:pPr>
        <w:ind w:left="6480" w:hanging="360"/>
      </w:pPr>
      <w:rPr>
        <w:rFonts w:ascii="Wingdings" w:hAnsi="Wingdings" w:hint="default"/>
      </w:rPr>
    </w:lvl>
  </w:abstractNum>
  <w:abstractNum w:abstractNumId="4" w15:restartNumberingAfterBreak="0">
    <w:nsid w:val="091F1142"/>
    <w:multiLevelType w:val="hybridMultilevel"/>
    <w:tmpl w:val="721876D6"/>
    <w:lvl w:ilvl="0" w:tplc="4A5038F6">
      <w:start w:val="1"/>
      <w:numFmt w:val="bullet"/>
      <w:lvlText w:val="-"/>
      <w:lvlJc w:val="left"/>
      <w:pPr>
        <w:ind w:left="720" w:hanging="360"/>
      </w:pPr>
      <w:rPr>
        <w:rFonts w:ascii="Arial Nova Cond" w:hAnsi="Arial Nova Cond" w:hint="default"/>
      </w:rPr>
    </w:lvl>
    <w:lvl w:ilvl="1" w:tplc="9A5EAB5A">
      <w:start w:val="1"/>
      <w:numFmt w:val="bullet"/>
      <w:lvlText w:val="o"/>
      <w:lvlJc w:val="left"/>
      <w:pPr>
        <w:ind w:left="1440" w:hanging="360"/>
      </w:pPr>
      <w:rPr>
        <w:rFonts w:ascii="Courier New" w:hAnsi="Courier New" w:hint="default"/>
      </w:rPr>
    </w:lvl>
    <w:lvl w:ilvl="2" w:tplc="4588D748">
      <w:start w:val="1"/>
      <w:numFmt w:val="bullet"/>
      <w:lvlText w:val=""/>
      <w:lvlJc w:val="left"/>
      <w:pPr>
        <w:ind w:left="2160" w:hanging="360"/>
      </w:pPr>
      <w:rPr>
        <w:rFonts w:ascii="Wingdings" w:hAnsi="Wingdings" w:hint="default"/>
      </w:rPr>
    </w:lvl>
    <w:lvl w:ilvl="3" w:tplc="6186F11E">
      <w:start w:val="1"/>
      <w:numFmt w:val="bullet"/>
      <w:lvlText w:val=""/>
      <w:lvlJc w:val="left"/>
      <w:pPr>
        <w:ind w:left="2880" w:hanging="360"/>
      </w:pPr>
      <w:rPr>
        <w:rFonts w:ascii="Symbol" w:hAnsi="Symbol" w:hint="default"/>
      </w:rPr>
    </w:lvl>
    <w:lvl w:ilvl="4" w:tplc="BFEEC4D4">
      <w:start w:val="1"/>
      <w:numFmt w:val="bullet"/>
      <w:lvlText w:val="o"/>
      <w:lvlJc w:val="left"/>
      <w:pPr>
        <w:ind w:left="3600" w:hanging="360"/>
      </w:pPr>
      <w:rPr>
        <w:rFonts w:ascii="Courier New" w:hAnsi="Courier New" w:hint="default"/>
      </w:rPr>
    </w:lvl>
    <w:lvl w:ilvl="5" w:tplc="A31CD3D2">
      <w:start w:val="1"/>
      <w:numFmt w:val="bullet"/>
      <w:lvlText w:val=""/>
      <w:lvlJc w:val="left"/>
      <w:pPr>
        <w:ind w:left="4320" w:hanging="360"/>
      </w:pPr>
      <w:rPr>
        <w:rFonts w:ascii="Wingdings" w:hAnsi="Wingdings" w:hint="default"/>
      </w:rPr>
    </w:lvl>
    <w:lvl w:ilvl="6" w:tplc="B1B28F08">
      <w:start w:val="1"/>
      <w:numFmt w:val="bullet"/>
      <w:lvlText w:val=""/>
      <w:lvlJc w:val="left"/>
      <w:pPr>
        <w:ind w:left="5040" w:hanging="360"/>
      </w:pPr>
      <w:rPr>
        <w:rFonts w:ascii="Symbol" w:hAnsi="Symbol" w:hint="default"/>
      </w:rPr>
    </w:lvl>
    <w:lvl w:ilvl="7" w:tplc="B8D67ECA">
      <w:start w:val="1"/>
      <w:numFmt w:val="bullet"/>
      <w:lvlText w:val="o"/>
      <w:lvlJc w:val="left"/>
      <w:pPr>
        <w:ind w:left="5760" w:hanging="360"/>
      </w:pPr>
      <w:rPr>
        <w:rFonts w:ascii="Courier New" w:hAnsi="Courier New" w:hint="default"/>
      </w:rPr>
    </w:lvl>
    <w:lvl w:ilvl="8" w:tplc="A72CF050">
      <w:start w:val="1"/>
      <w:numFmt w:val="bullet"/>
      <w:lvlText w:val=""/>
      <w:lvlJc w:val="left"/>
      <w:pPr>
        <w:ind w:left="6480" w:hanging="360"/>
      </w:pPr>
      <w:rPr>
        <w:rFonts w:ascii="Wingdings" w:hAnsi="Wingdings" w:hint="default"/>
      </w:rPr>
    </w:lvl>
  </w:abstractNum>
  <w:abstractNum w:abstractNumId="5" w15:restartNumberingAfterBreak="0">
    <w:nsid w:val="09553097"/>
    <w:multiLevelType w:val="hybridMultilevel"/>
    <w:tmpl w:val="9FBC89EE"/>
    <w:lvl w:ilvl="0" w:tplc="DC4A9AB6">
      <w:start w:val="1"/>
      <w:numFmt w:val="decimal"/>
      <w:lvlText w:val="%1."/>
      <w:lvlJc w:val="left"/>
      <w:pPr>
        <w:ind w:left="720" w:hanging="360"/>
      </w:pPr>
    </w:lvl>
    <w:lvl w:ilvl="1" w:tplc="DCDA389E">
      <w:start w:val="1"/>
      <w:numFmt w:val="lowerLetter"/>
      <w:lvlText w:val="%2."/>
      <w:lvlJc w:val="left"/>
      <w:pPr>
        <w:ind w:left="1440" w:hanging="360"/>
      </w:pPr>
    </w:lvl>
    <w:lvl w:ilvl="2" w:tplc="6BBEF9E6">
      <w:start w:val="1"/>
      <w:numFmt w:val="lowerRoman"/>
      <w:lvlText w:val="%3."/>
      <w:lvlJc w:val="right"/>
      <w:pPr>
        <w:ind w:left="2160" w:hanging="180"/>
      </w:pPr>
    </w:lvl>
    <w:lvl w:ilvl="3" w:tplc="7C3462C2">
      <w:start w:val="1"/>
      <w:numFmt w:val="decimal"/>
      <w:lvlText w:val="%4."/>
      <w:lvlJc w:val="left"/>
      <w:pPr>
        <w:ind w:left="2880" w:hanging="360"/>
      </w:pPr>
    </w:lvl>
    <w:lvl w:ilvl="4" w:tplc="3514C568">
      <w:start w:val="1"/>
      <w:numFmt w:val="lowerLetter"/>
      <w:lvlText w:val="%5."/>
      <w:lvlJc w:val="left"/>
      <w:pPr>
        <w:ind w:left="3600" w:hanging="360"/>
      </w:pPr>
    </w:lvl>
    <w:lvl w:ilvl="5" w:tplc="B8E01DF6">
      <w:start w:val="1"/>
      <w:numFmt w:val="lowerRoman"/>
      <w:lvlText w:val="%6."/>
      <w:lvlJc w:val="right"/>
      <w:pPr>
        <w:ind w:left="4320" w:hanging="180"/>
      </w:pPr>
    </w:lvl>
    <w:lvl w:ilvl="6" w:tplc="D9A88E38">
      <w:start w:val="1"/>
      <w:numFmt w:val="decimal"/>
      <w:lvlText w:val="%7."/>
      <w:lvlJc w:val="left"/>
      <w:pPr>
        <w:ind w:left="5040" w:hanging="360"/>
      </w:pPr>
    </w:lvl>
    <w:lvl w:ilvl="7" w:tplc="81749F50">
      <w:start w:val="1"/>
      <w:numFmt w:val="lowerLetter"/>
      <w:lvlText w:val="%8."/>
      <w:lvlJc w:val="left"/>
      <w:pPr>
        <w:ind w:left="5760" w:hanging="360"/>
      </w:pPr>
    </w:lvl>
    <w:lvl w:ilvl="8" w:tplc="352642B2">
      <w:start w:val="1"/>
      <w:numFmt w:val="lowerRoman"/>
      <w:lvlText w:val="%9."/>
      <w:lvlJc w:val="right"/>
      <w:pPr>
        <w:ind w:left="6480" w:hanging="180"/>
      </w:pPr>
    </w:lvl>
  </w:abstractNum>
  <w:abstractNum w:abstractNumId="6" w15:restartNumberingAfterBreak="0">
    <w:nsid w:val="0B7B1E37"/>
    <w:multiLevelType w:val="hybridMultilevel"/>
    <w:tmpl w:val="9E78DBA0"/>
    <w:lvl w:ilvl="0" w:tplc="34B09BE2">
      <w:start w:val="1"/>
      <w:numFmt w:val="bullet"/>
      <w:lvlText w:val=""/>
      <w:lvlJc w:val="left"/>
      <w:pPr>
        <w:ind w:left="720" w:hanging="360"/>
      </w:pPr>
      <w:rPr>
        <w:rFonts w:ascii="Symbol" w:hAnsi="Symbol" w:hint="default"/>
      </w:rPr>
    </w:lvl>
    <w:lvl w:ilvl="1" w:tplc="BA76CE48">
      <w:start w:val="1"/>
      <w:numFmt w:val="bullet"/>
      <w:lvlText w:val="o"/>
      <w:lvlJc w:val="left"/>
      <w:pPr>
        <w:ind w:left="1440" w:hanging="360"/>
      </w:pPr>
      <w:rPr>
        <w:rFonts w:ascii="Courier New" w:hAnsi="Courier New" w:hint="default"/>
      </w:rPr>
    </w:lvl>
    <w:lvl w:ilvl="2" w:tplc="2D1A82C8">
      <w:start w:val="1"/>
      <w:numFmt w:val="bullet"/>
      <w:lvlText w:val=""/>
      <w:lvlJc w:val="left"/>
      <w:pPr>
        <w:ind w:left="2160" w:hanging="360"/>
      </w:pPr>
      <w:rPr>
        <w:rFonts w:ascii="Wingdings" w:hAnsi="Wingdings" w:hint="default"/>
      </w:rPr>
    </w:lvl>
    <w:lvl w:ilvl="3" w:tplc="B5C01292">
      <w:start w:val="1"/>
      <w:numFmt w:val="bullet"/>
      <w:lvlText w:val=""/>
      <w:lvlJc w:val="left"/>
      <w:pPr>
        <w:ind w:left="2880" w:hanging="360"/>
      </w:pPr>
      <w:rPr>
        <w:rFonts w:ascii="Symbol" w:hAnsi="Symbol" w:hint="default"/>
      </w:rPr>
    </w:lvl>
    <w:lvl w:ilvl="4" w:tplc="D122BAFE">
      <w:start w:val="1"/>
      <w:numFmt w:val="bullet"/>
      <w:lvlText w:val="o"/>
      <w:lvlJc w:val="left"/>
      <w:pPr>
        <w:ind w:left="3600" w:hanging="360"/>
      </w:pPr>
      <w:rPr>
        <w:rFonts w:ascii="Courier New" w:hAnsi="Courier New" w:hint="default"/>
      </w:rPr>
    </w:lvl>
    <w:lvl w:ilvl="5" w:tplc="3E5E1ABE">
      <w:start w:val="1"/>
      <w:numFmt w:val="bullet"/>
      <w:lvlText w:val=""/>
      <w:lvlJc w:val="left"/>
      <w:pPr>
        <w:ind w:left="4320" w:hanging="360"/>
      </w:pPr>
      <w:rPr>
        <w:rFonts w:ascii="Wingdings" w:hAnsi="Wingdings" w:hint="default"/>
      </w:rPr>
    </w:lvl>
    <w:lvl w:ilvl="6" w:tplc="33664E5C">
      <w:start w:val="1"/>
      <w:numFmt w:val="bullet"/>
      <w:lvlText w:val=""/>
      <w:lvlJc w:val="left"/>
      <w:pPr>
        <w:ind w:left="5040" w:hanging="360"/>
      </w:pPr>
      <w:rPr>
        <w:rFonts w:ascii="Symbol" w:hAnsi="Symbol" w:hint="default"/>
      </w:rPr>
    </w:lvl>
    <w:lvl w:ilvl="7" w:tplc="8FDE9FBC">
      <w:start w:val="1"/>
      <w:numFmt w:val="bullet"/>
      <w:lvlText w:val="o"/>
      <w:lvlJc w:val="left"/>
      <w:pPr>
        <w:ind w:left="5760" w:hanging="360"/>
      </w:pPr>
      <w:rPr>
        <w:rFonts w:ascii="Courier New" w:hAnsi="Courier New" w:hint="default"/>
      </w:rPr>
    </w:lvl>
    <w:lvl w:ilvl="8" w:tplc="8F4A9182">
      <w:start w:val="1"/>
      <w:numFmt w:val="bullet"/>
      <w:lvlText w:val=""/>
      <w:lvlJc w:val="left"/>
      <w:pPr>
        <w:ind w:left="6480" w:hanging="360"/>
      </w:pPr>
      <w:rPr>
        <w:rFonts w:ascii="Wingdings" w:hAnsi="Wingdings" w:hint="default"/>
      </w:rPr>
    </w:lvl>
  </w:abstractNum>
  <w:abstractNum w:abstractNumId="7" w15:restartNumberingAfterBreak="0">
    <w:nsid w:val="0D6479E3"/>
    <w:multiLevelType w:val="hybridMultilevel"/>
    <w:tmpl w:val="8C564804"/>
    <w:lvl w:ilvl="0" w:tplc="3AD42946">
      <w:start w:val="1"/>
      <w:numFmt w:val="decimal"/>
      <w:lvlText w:val="%1."/>
      <w:lvlJc w:val="left"/>
      <w:pPr>
        <w:ind w:left="720" w:hanging="360"/>
      </w:pPr>
    </w:lvl>
    <w:lvl w:ilvl="1" w:tplc="D6923382">
      <w:start w:val="1"/>
      <w:numFmt w:val="lowerLetter"/>
      <w:lvlText w:val="%2."/>
      <w:lvlJc w:val="left"/>
      <w:pPr>
        <w:ind w:left="1440" w:hanging="360"/>
      </w:pPr>
    </w:lvl>
    <w:lvl w:ilvl="2" w:tplc="5DA030FA">
      <w:start w:val="1"/>
      <w:numFmt w:val="lowerRoman"/>
      <w:lvlText w:val="%3."/>
      <w:lvlJc w:val="right"/>
      <w:pPr>
        <w:ind w:left="2160" w:hanging="180"/>
      </w:pPr>
    </w:lvl>
    <w:lvl w:ilvl="3" w:tplc="2CCE5820">
      <w:start w:val="1"/>
      <w:numFmt w:val="decimal"/>
      <w:lvlText w:val="%4."/>
      <w:lvlJc w:val="left"/>
      <w:pPr>
        <w:ind w:left="2880" w:hanging="360"/>
      </w:pPr>
    </w:lvl>
    <w:lvl w:ilvl="4" w:tplc="24EA813C">
      <w:start w:val="1"/>
      <w:numFmt w:val="lowerLetter"/>
      <w:lvlText w:val="%5."/>
      <w:lvlJc w:val="left"/>
      <w:pPr>
        <w:ind w:left="3600" w:hanging="360"/>
      </w:pPr>
    </w:lvl>
    <w:lvl w:ilvl="5" w:tplc="46D6D5DA">
      <w:start w:val="1"/>
      <w:numFmt w:val="lowerRoman"/>
      <w:lvlText w:val="%6."/>
      <w:lvlJc w:val="right"/>
      <w:pPr>
        <w:ind w:left="4320" w:hanging="180"/>
      </w:pPr>
    </w:lvl>
    <w:lvl w:ilvl="6" w:tplc="BEA8B8B8">
      <w:start w:val="1"/>
      <w:numFmt w:val="decimal"/>
      <w:lvlText w:val="%7."/>
      <w:lvlJc w:val="left"/>
      <w:pPr>
        <w:ind w:left="5040" w:hanging="360"/>
      </w:pPr>
    </w:lvl>
    <w:lvl w:ilvl="7" w:tplc="FB6A9D04">
      <w:start w:val="1"/>
      <w:numFmt w:val="lowerLetter"/>
      <w:lvlText w:val="%8."/>
      <w:lvlJc w:val="left"/>
      <w:pPr>
        <w:ind w:left="5760" w:hanging="360"/>
      </w:pPr>
    </w:lvl>
    <w:lvl w:ilvl="8" w:tplc="4EC2BB36">
      <w:start w:val="1"/>
      <w:numFmt w:val="lowerRoman"/>
      <w:lvlText w:val="%9."/>
      <w:lvlJc w:val="right"/>
      <w:pPr>
        <w:ind w:left="6480" w:hanging="180"/>
      </w:pPr>
    </w:lvl>
  </w:abstractNum>
  <w:abstractNum w:abstractNumId="8" w15:restartNumberingAfterBreak="0">
    <w:nsid w:val="0EEA4921"/>
    <w:multiLevelType w:val="hybridMultilevel"/>
    <w:tmpl w:val="88C460BE"/>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3817236"/>
    <w:multiLevelType w:val="hybridMultilevel"/>
    <w:tmpl w:val="BE98753A"/>
    <w:lvl w:ilvl="0" w:tplc="B4C6C2EA">
      <w:start w:val="1"/>
      <w:numFmt w:val="bullet"/>
      <w:lvlText w:val=""/>
      <w:lvlJc w:val="left"/>
      <w:pPr>
        <w:ind w:left="720" w:hanging="360"/>
      </w:pPr>
      <w:rPr>
        <w:rFonts w:ascii="Symbol" w:hAnsi="Symbol" w:hint="default"/>
      </w:rPr>
    </w:lvl>
    <w:lvl w:ilvl="1" w:tplc="FE0CCB66">
      <w:start w:val="1"/>
      <w:numFmt w:val="bullet"/>
      <w:lvlText w:val="o"/>
      <w:lvlJc w:val="left"/>
      <w:pPr>
        <w:ind w:left="1440" w:hanging="360"/>
      </w:pPr>
      <w:rPr>
        <w:rFonts w:ascii="Courier New" w:hAnsi="Courier New" w:hint="default"/>
      </w:rPr>
    </w:lvl>
    <w:lvl w:ilvl="2" w:tplc="8D14DA3E">
      <w:start w:val="1"/>
      <w:numFmt w:val="bullet"/>
      <w:lvlText w:val=""/>
      <w:lvlJc w:val="left"/>
      <w:pPr>
        <w:ind w:left="2160" w:hanging="360"/>
      </w:pPr>
      <w:rPr>
        <w:rFonts w:ascii="Wingdings" w:hAnsi="Wingdings" w:hint="default"/>
      </w:rPr>
    </w:lvl>
    <w:lvl w:ilvl="3" w:tplc="FA124796">
      <w:start w:val="1"/>
      <w:numFmt w:val="bullet"/>
      <w:lvlText w:val=""/>
      <w:lvlJc w:val="left"/>
      <w:pPr>
        <w:ind w:left="2880" w:hanging="360"/>
      </w:pPr>
      <w:rPr>
        <w:rFonts w:ascii="Symbol" w:hAnsi="Symbol" w:hint="default"/>
      </w:rPr>
    </w:lvl>
    <w:lvl w:ilvl="4" w:tplc="B276112E">
      <w:start w:val="1"/>
      <w:numFmt w:val="bullet"/>
      <w:lvlText w:val="o"/>
      <w:lvlJc w:val="left"/>
      <w:pPr>
        <w:ind w:left="3600" w:hanging="360"/>
      </w:pPr>
      <w:rPr>
        <w:rFonts w:ascii="Courier New" w:hAnsi="Courier New" w:hint="default"/>
      </w:rPr>
    </w:lvl>
    <w:lvl w:ilvl="5" w:tplc="6F988468">
      <w:start w:val="1"/>
      <w:numFmt w:val="bullet"/>
      <w:lvlText w:val=""/>
      <w:lvlJc w:val="left"/>
      <w:pPr>
        <w:ind w:left="4320" w:hanging="360"/>
      </w:pPr>
      <w:rPr>
        <w:rFonts w:ascii="Wingdings" w:hAnsi="Wingdings" w:hint="default"/>
      </w:rPr>
    </w:lvl>
    <w:lvl w:ilvl="6" w:tplc="06B0F886">
      <w:start w:val="1"/>
      <w:numFmt w:val="bullet"/>
      <w:lvlText w:val=""/>
      <w:lvlJc w:val="left"/>
      <w:pPr>
        <w:ind w:left="5040" w:hanging="360"/>
      </w:pPr>
      <w:rPr>
        <w:rFonts w:ascii="Symbol" w:hAnsi="Symbol" w:hint="default"/>
      </w:rPr>
    </w:lvl>
    <w:lvl w:ilvl="7" w:tplc="E800CB28">
      <w:start w:val="1"/>
      <w:numFmt w:val="bullet"/>
      <w:lvlText w:val="o"/>
      <w:lvlJc w:val="left"/>
      <w:pPr>
        <w:ind w:left="5760" w:hanging="360"/>
      </w:pPr>
      <w:rPr>
        <w:rFonts w:ascii="Courier New" w:hAnsi="Courier New" w:hint="default"/>
      </w:rPr>
    </w:lvl>
    <w:lvl w:ilvl="8" w:tplc="3D182EF6">
      <w:start w:val="1"/>
      <w:numFmt w:val="bullet"/>
      <w:lvlText w:val=""/>
      <w:lvlJc w:val="left"/>
      <w:pPr>
        <w:ind w:left="6480" w:hanging="360"/>
      </w:pPr>
      <w:rPr>
        <w:rFonts w:ascii="Wingdings" w:hAnsi="Wingdings" w:hint="default"/>
      </w:rPr>
    </w:lvl>
  </w:abstractNum>
  <w:abstractNum w:abstractNumId="10" w15:restartNumberingAfterBreak="0">
    <w:nsid w:val="16560E44"/>
    <w:multiLevelType w:val="hybridMultilevel"/>
    <w:tmpl w:val="A0E05F24"/>
    <w:lvl w:ilvl="0" w:tplc="9F2A7A2E">
      <w:numFmt w:val="bullet"/>
      <w:lvlText w:val="-"/>
      <w:lvlJc w:val="left"/>
      <w:pPr>
        <w:ind w:left="720" w:hanging="360"/>
      </w:pPr>
      <w:rPr>
        <w:rFonts w:ascii="Arial Nova Cond" w:eastAsiaTheme="minorHAnsi" w:hAnsi="Arial Nova C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14DDA"/>
    <w:multiLevelType w:val="hybridMultilevel"/>
    <w:tmpl w:val="E3DC1FFA"/>
    <w:lvl w:ilvl="0" w:tplc="0788351C">
      <w:start w:val="1"/>
      <w:numFmt w:val="bullet"/>
      <w:lvlText w:val="-"/>
      <w:lvlJc w:val="left"/>
      <w:pPr>
        <w:ind w:left="720" w:hanging="360"/>
      </w:pPr>
      <w:rPr>
        <w:rFonts w:ascii="Arial Nova Cond" w:hAnsi="Arial Nova Cond" w:hint="default"/>
      </w:rPr>
    </w:lvl>
    <w:lvl w:ilvl="1" w:tplc="BB6A6658">
      <w:start w:val="1"/>
      <w:numFmt w:val="bullet"/>
      <w:lvlText w:val="o"/>
      <w:lvlJc w:val="left"/>
      <w:pPr>
        <w:ind w:left="1440" w:hanging="360"/>
      </w:pPr>
      <w:rPr>
        <w:rFonts w:ascii="Courier New" w:hAnsi="Courier New" w:hint="default"/>
      </w:rPr>
    </w:lvl>
    <w:lvl w:ilvl="2" w:tplc="982C401E">
      <w:start w:val="1"/>
      <w:numFmt w:val="bullet"/>
      <w:lvlText w:val=""/>
      <w:lvlJc w:val="left"/>
      <w:pPr>
        <w:ind w:left="2160" w:hanging="360"/>
      </w:pPr>
      <w:rPr>
        <w:rFonts w:ascii="Wingdings" w:hAnsi="Wingdings" w:hint="default"/>
      </w:rPr>
    </w:lvl>
    <w:lvl w:ilvl="3" w:tplc="406A7350">
      <w:start w:val="1"/>
      <w:numFmt w:val="bullet"/>
      <w:lvlText w:val=""/>
      <w:lvlJc w:val="left"/>
      <w:pPr>
        <w:ind w:left="2880" w:hanging="360"/>
      </w:pPr>
      <w:rPr>
        <w:rFonts w:ascii="Symbol" w:hAnsi="Symbol" w:hint="default"/>
      </w:rPr>
    </w:lvl>
    <w:lvl w:ilvl="4" w:tplc="58786FD8">
      <w:start w:val="1"/>
      <w:numFmt w:val="bullet"/>
      <w:lvlText w:val="o"/>
      <w:lvlJc w:val="left"/>
      <w:pPr>
        <w:ind w:left="3600" w:hanging="360"/>
      </w:pPr>
      <w:rPr>
        <w:rFonts w:ascii="Courier New" w:hAnsi="Courier New" w:hint="default"/>
      </w:rPr>
    </w:lvl>
    <w:lvl w:ilvl="5" w:tplc="116825BE">
      <w:start w:val="1"/>
      <w:numFmt w:val="bullet"/>
      <w:lvlText w:val=""/>
      <w:lvlJc w:val="left"/>
      <w:pPr>
        <w:ind w:left="4320" w:hanging="360"/>
      </w:pPr>
      <w:rPr>
        <w:rFonts w:ascii="Wingdings" w:hAnsi="Wingdings" w:hint="default"/>
      </w:rPr>
    </w:lvl>
    <w:lvl w:ilvl="6" w:tplc="51E42A3C">
      <w:start w:val="1"/>
      <w:numFmt w:val="bullet"/>
      <w:lvlText w:val=""/>
      <w:lvlJc w:val="left"/>
      <w:pPr>
        <w:ind w:left="5040" w:hanging="360"/>
      </w:pPr>
      <w:rPr>
        <w:rFonts w:ascii="Symbol" w:hAnsi="Symbol" w:hint="default"/>
      </w:rPr>
    </w:lvl>
    <w:lvl w:ilvl="7" w:tplc="9820A000">
      <w:start w:val="1"/>
      <w:numFmt w:val="bullet"/>
      <w:lvlText w:val="o"/>
      <w:lvlJc w:val="left"/>
      <w:pPr>
        <w:ind w:left="5760" w:hanging="360"/>
      </w:pPr>
      <w:rPr>
        <w:rFonts w:ascii="Courier New" w:hAnsi="Courier New" w:hint="default"/>
      </w:rPr>
    </w:lvl>
    <w:lvl w:ilvl="8" w:tplc="A106D67A">
      <w:start w:val="1"/>
      <w:numFmt w:val="bullet"/>
      <w:lvlText w:val=""/>
      <w:lvlJc w:val="left"/>
      <w:pPr>
        <w:ind w:left="6480" w:hanging="360"/>
      </w:pPr>
      <w:rPr>
        <w:rFonts w:ascii="Wingdings" w:hAnsi="Wingdings" w:hint="default"/>
      </w:rPr>
    </w:lvl>
  </w:abstractNum>
  <w:abstractNum w:abstractNumId="12" w15:restartNumberingAfterBreak="0">
    <w:nsid w:val="2915363A"/>
    <w:multiLevelType w:val="hybridMultilevel"/>
    <w:tmpl w:val="3E166184"/>
    <w:lvl w:ilvl="0" w:tplc="701E98EA">
      <w:start w:val="1"/>
      <w:numFmt w:val="bullet"/>
      <w:lvlText w:val=""/>
      <w:lvlJc w:val="left"/>
      <w:pPr>
        <w:ind w:left="720" w:hanging="360"/>
      </w:pPr>
      <w:rPr>
        <w:rFonts w:ascii="Symbol" w:hAnsi="Symbol" w:hint="default"/>
      </w:rPr>
    </w:lvl>
    <w:lvl w:ilvl="1" w:tplc="D43EE15A">
      <w:start w:val="1"/>
      <w:numFmt w:val="bullet"/>
      <w:lvlText w:val="o"/>
      <w:lvlJc w:val="left"/>
      <w:pPr>
        <w:ind w:left="1440" w:hanging="360"/>
      </w:pPr>
      <w:rPr>
        <w:rFonts w:ascii="Courier New" w:hAnsi="Courier New" w:hint="default"/>
      </w:rPr>
    </w:lvl>
    <w:lvl w:ilvl="2" w:tplc="F4946AA2">
      <w:start w:val="1"/>
      <w:numFmt w:val="bullet"/>
      <w:lvlText w:val=""/>
      <w:lvlJc w:val="left"/>
      <w:pPr>
        <w:ind w:left="2160" w:hanging="360"/>
      </w:pPr>
      <w:rPr>
        <w:rFonts w:ascii="Wingdings" w:hAnsi="Wingdings" w:hint="default"/>
      </w:rPr>
    </w:lvl>
    <w:lvl w:ilvl="3" w:tplc="255474A0">
      <w:start w:val="1"/>
      <w:numFmt w:val="bullet"/>
      <w:lvlText w:val=""/>
      <w:lvlJc w:val="left"/>
      <w:pPr>
        <w:ind w:left="2880" w:hanging="360"/>
      </w:pPr>
      <w:rPr>
        <w:rFonts w:ascii="Symbol" w:hAnsi="Symbol" w:hint="default"/>
      </w:rPr>
    </w:lvl>
    <w:lvl w:ilvl="4" w:tplc="908EFF5E">
      <w:start w:val="1"/>
      <w:numFmt w:val="bullet"/>
      <w:lvlText w:val="o"/>
      <w:lvlJc w:val="left"/>
      <w:pPr>
        <w:ind w:left="3600" w:hanging="360"/>
      </w:pPr>
      <w:rPr>
        <w:rFonts w:ascii="Courier New" w:hAnsi="Courier New" w:hint="default"/>
      </w:rPr>
    </w:lvl>
    <w:lvl w:ilvl="5" w:tplc="6AB65316">
      <w:start w:val="1"/>
      <w:numFmt w:val="bullet"/>
      <w:lvlText w:val=""/>
      <w:lvlJc w:val="left"/>
      <w:pPr>
        <w:ind w:left="4320" w:hanging="360"/>
      </w:pPr>
      <w:rPr>
        <w:rFonts w:ascii="Wingdings" w:hAnsi="Wingdings" w:hint="default"/>
      </w:rPr>
    </w:lvl>
    <w:lvl w:ilvl="6" w:tplc="E676D27E">
      <w:start w:val="1"/>
      <w:numFmt w:val="bullet"/>
      <w:lvlText w:val=""/>
      <w:lvlJc w:val="left"/>
      <w:pPr>
        <w:ind w:left="5040" w:hanging="360"/>
      </w:pPr>
      <w:rPr>
        <w:rFonts w:ascii="Symbol" w:hAnsi="Symbol" w:hint="default"/>
      </w:rPr>
    </w:lvl>
    <w:lvl w:ilvl="7" w:tplc="A696773E">
      <w:start w:val="1"/>
      <w:numFmt w:val="bullet"/>
      <w:lvlText w:val="o"/>
      <w:lvlJc w:val="left"/>
      <w:pPr>
        <w:ind w:left="5760" w:hanging="360"/>
      </w:pPr>
      <w:rPr>
        <w:rFonts w:ascii="Courier New" w:hAnsi="Courier New" w:hint="default"/>
      </w:rPr>
    </w:lvl>
    <w:lvl w:ilvl="8" w:tplc="E3829ED8">
      <w:start w:val="1"/>
      <w:numFmt w:val="bullet"/>
      <w:lvlText w:val=""/>
      <w:lvlJc w:val="left"/>
      <w:pPr>
        <w:ind w:left="6480" w:hanging="360"/>
      </w:pPr>
      <w:rPr>
        <w:rFonts w:ascii="Wingdings" w:hAnsi="Wingdings" w:hint="default"/>
      </w:rPr>
    </w:lvl>
  </w:abstractNum>
  <w:abstractNum w:abstractNumId="13" w15:restartNumberingAfterBreak="0">
    <w:nsid w:val="2CDF31F3"/>
    <w:multiLevelType w:val="hybridMultilevel"/>
    <w:tmpl w:val="0EC887CC"/>
    <w:lvl w:ilvl="0" w:tplc="1AE401B2">
      <w:start w:val="1"/>
      <w:numFmt w:val="bullet"/>
      <w:lvlText w:val=""/>
      <w:lvlJc w:val="left"/>
      <w:pPr>
        <w:ind w:left="720" w:hanging="360"/>
      </w:pPr>
      <w:rPr>
        <w:rFonts w:ascii="Symbol" w:hAnsi="Symbol" w:hint="default"/>
      </w:rPr>
    </w:lvl>
    <w:lvl w:ilvl="1" w:tplc="43E4F824">
      <w:start w:val="1"/>
      <w:numFmt w:val="bullet"/>
      <w:lvlText w:val="o"/>
      <w:lvlJc w:val="left"/>
      <w:pPr>
        <w:ind w:left="1440" w:hanging="360"/>
      </w:pPr>
      <w:rPr>
        <w:rFonts w:ascii="Courier New" w:hAnsi="Courier New" w:hint="default"/>
      </w:rPr>
    </w:lvl>
    <w:lvl w:ilvl="2" w:tplc="07048F96">
      <w:start w:val="1"/>
      <w:numFmt w:val="bullet"/>
      <w:lvlText w:val=""/>
      <w:lvlJc w:val="left"/>
      <w:pPr>
        <w:ind w:left="2160" w:hanging="360"/>
      </w:pPr>
      <w:rPr>
        <w:rFonts w:ascii="Wingdings" w:hAnsi="Wingdings" w:hint="default"/>
      </w:rPr>
    </w:lvl>
    <w:lvl w:ilvl="3" w:tplc="F6362DFC">
      <w:start w:val="1"/>
      <w:numFmt w:val="bullet"/>
      <w:lvlText w:val=""/>
      <w:lvlJc w:val="left"/>
      <w:pPr>
        <w:ind w:left="2880" w:hanging="360"/>
      </w:pPr>
      <w:rPr>
        <w:rFonts w:ascii="Symbol" w:hAnsi="Symbol" w:hint="default"/>
      </w:rPr>
    </w:lvl>
    <w:lvl w:ilvl="4" w:tplc="98384984">
      <w:start w:val="1"/>
      <w:numFmt w:val="bullet"/>
      <w:lvlText w:val="o"/>
      <w:lvlJc w:val="left"/>
      <w:pPr>
        <w:ind w:left="3600" w:hanging="360"/>
      </w:pPr>
      <w:rPr>
        <w:rFonts w:ascii="Courier New" w:hAnsi="Courier New" w:hint="default"/>
      </w:rPr>
    </w:lvl>
    <w:lvl w:ilvl="5" w:tplc="DECCE388">
      <w:start w:val="1"/>
      <w:numFmt w:val="bullet"/>
      <w:lvlText w:val=""/>
      <w:lvlJc w:val="left"/>
      <w:pPr>
        <w:ind w:left="4320" w:hanging="360"/>
      </w:pPr>
      <w:rPr>
        <w:rFonts w:ascii="Wingdings" w:hAnsi="Wingdings" w:hint="default"/>
      </w:rPr>
    </w:lvl>
    <w:lvl w:ilvl="6" w:tplc="8A101900">
      <w:start w:val="1"/>
      <w:numFmt w:val="bullet"/>
      <w:lvlText w:val=""/>
      <w:lvlJc w:val="left"/>
      <w:pPr>
        <w:ind w:left="5040" w:hanging="360"/>
      </w:pPr>
      <w:rPr>
        <w:rFonts w:ascii="Symbol" w:hAnsi="Symbol" w:hint="default"/>
      </w:rPr>
    </w:lvl>
    <w:lvl w:ilvl="7" w:tplc="6D7C876E">
      <w:start w:val="1"/>
      <w:numFmt w:val="bullet"/>
      <w:lvlText w:val="o"/>
      <w:lvlJc w:val="left"/>
      <w:pPr>
        <w:ind w:left="5760" w:hanging="360"/>
      </w:pPr>
      <w:rPr>
        <w:rFonts w:ascii="Courier New" w:hAnsi="Courier New" w:hint="default"/>
      </w:rPr>
    </w:lvl>
    <w:lvl w:ilvl="8" w:tplc="23C46F68">
      <w:start w:val="1"/>
      <w:numFmt w:val="bullet"/>
      <w:lvlText w:val=""/>
      <w:lvlJc w:val="left"/>
      <w:pPr>
        <w:ind w:left="6480" w:hanging="360"/>
      </w:pPr>
      <w:rPr>
        <w:rFonts w:ascii="Wingdings" w:hAnsi="Wingdings" w:hint="default"/>
      </w:rPr>
    </w:lvl>
  </w:abstractNum>
  <w:abstractNum w:abstractNumId="14" w15:restartNumberingAfterBreak="0">
    <w:nsid w:val="2DEA2548"/>
    <w:multiLevelType w:val="hybridMultilevel"/>
    <w:tmpl w:val="FFFFFFFF"/>
    <w:lvl w:ilvl="0" w:tplc="FAF2AAD2">
      <w:start w:val="1"/>
      <w:numFmt w:val="decimal"/>
      <w:lvlText w:val="%1."/>
      <w:lvlJc w:val="left"/>
      <w:pPr>
        <w:ind w:left="720" w:hanging="360"/>
      </w:pPr>
    </w:lvl>
    <w:lvl w:ilvl="1" w:tplc="BF0A5374">
      <w:start w:val="1"/>
      <w:numFmt w:val="lowerLetter"/>
      <w:lvlText w:val="%2."/>
      <w:lvlJc w:val="left"/>
      <w:pPr>
        <w:ind w:left="1440" w:hanging="360"/>
      </w:pPr>
    </w:lvl>
    <w:lvl w:ilvl="2" w:tplc="F4B68FC6">
      <w:start w:val="1"/>
      <w:numFmt w:val="lowerRoman"/>
      <w:lvlText w:val="%3."/>
      <w:lvlJc w:val="right"/>
      <w:pPr>
        <w:ind w:left="2160" w:hanging="180"/>
      </w:pPr>
    </w:lvl>
    <w:lvl w:ilvl="3" w:tplc="2C98220E">
      <w:start w:val="1"/>
      <w:numFmt w:val="decimal"/>
      <w:lvlText w:val="%4."/>
      <w:lvlJc w:val="left"/>
      <w:pPr>
        <w:ind w:left="2880" w:hanging="360"/>
      </w:pPr>
    </w:lvl>
    <w:lvl w:ilvl="4" w:tplc="BBAC36F4">
      <w:start w:val="1"/>
      <w:numFmt w:val="lowerLetter"/>
      <w:lvlText w:val="%5."/>
      <w:lvlJc w:val="left"/>
      <w:pPr>
        <w:ind w:left="3600" w:hanging="360"/>
      </w:pPr>
    </w:lvl>
    <w:lvl w:ilvl="5" w:tplc="88385026">
      <w:start w:val="1"/>
      <w:numFmt w:val="lowerRoman"/>
      <w:lvlText w:val="%6."/>
      <w:lvlJc w:val="right"/>
      <w:pPr>
        <w:ind w:left="4320" w:hanging="180"/>
      </w:pPr>
    </w:lvl>
    <w:lvl w:ilvl="6" w:tplc="4DD66B72">
      <w:start w:val="1"/>
      <w:numFmt w:val="decimal"/>
      <w:lvlText w:val="%7."/>
      <w:lvlJc w:val="left"/>
      <w:pPr>
        <w:ind w:left="5040" w:hanging="360"/>
      </w:pPr>
    </w:lvl>
    <w:lvl w:ilvl="7" w:tplc="85300C98">
      <w:start w:val="1"/>
      <w:numFmt w:val="lowerLetter"/>
      <w:lvlText w:val="%8."/>
      <w:lvlJc w:val="left"/>
      <w:pPr>
        <w:ind w:left="5760" w:hanging="360"/>
      </w:pPr>
    </w:lvl>
    <w:lvl w:ilvl="8" w:tplc="71E4CA18">
      <w:start w:val="1"/>
      <w:numFmt w:val="lowerRoman"/>
      <w:lvlText w:val="%9."/>
      <w:lvlJc w:val="right"/>
      <w:pPr>
        <w:ind w:left="6480" w:hanging="180"/>
      </w:pPr>
    </w:lvl>
  </w:abstractNum>
  <w:abstractNum w:abstractNumId="15" w15:restartNumberingAfterBreak="0">
    <w:nsid w:val="31513043"/>
    <w:multiLevelType w:val="hybridMultilevel"/>
    <w:tmpl w:val="72882BC4"/>
    <w:lvl w:ilvl="0" w:tplc="80BAE13A">
      <w:start w:val="1"/>
      <w:numFmt w:val="bullet"/>
      <w:lvlText w:val=""/>
      <w:lvlJc w:val="left"/>
      <w:pPr>
        <w:ind w:left="720" w:hanging="360"/>
      </w:pPr>
      <w:rPr>
        <w:rFonts w:ascii="Symbol" w:hAnsi="Symbol" w:hint="default"/>
      </w:rPr>
    </w:lvl>
    <w:lvl w:ilvl="1" w:tplc="323EFC68">
      <w:start w:val="1"/>
      <w:numFmt w:val="bullet"/>
      <w:lvlText w:val="o"/>
      <w:lvlJc w:val="left"/>
      <w:pPr>
        <w:ind w:left="1440" w:hanging="360"/>
      </w:pPr>
      <w:rPr>
        <w:rFonts w:ascii="Courier New" w:hAnsi="Courier New" w:hint="default"/>
      </w:rPr>
    </w:lvl>
    <w:lvl w:ilvl="2" w:tplc="EB6C16CC">
      <w:start w:val="1"/>
      <w:numFmt w:val="bullet"/>
      <w:lvlText w:val=""/>
      <w:lvlJc w:val="left"/>
      <w:pPr>
        <w:ind w:left="2160" w:hanging="360"/>
      </w:pPr>
      <w:rPr>
        <w:rFonts w:ascii="Wingdings" w:hAnsi="Wingdings" w:hint="default"/>
      </w:rPr>
    </w:lvl>
    <w:lvl w:ilvl="3" w:tplc="E9A4B672">
      <w:start w:val="1"/>
      <w:numFmt w:val="bullet"/>
      <w:lvlText w:val=""/>
      <w:lvlJc w:val="left"/>
      <w:pPr>
        <w:ind w:left="2880" w:hanging="360"/>
      </w:pPr>
      <w:rPr>
        <w:rFonts w:ascii="Symbol" w:hAnsi="Symbol" w:hint="default"/>
      </w:rPr>
    </w:lvl>
    <w:lvl w:ilvl="4" w:tplc="BEA40F64">
      <w:start w:val="1"/>
      <w:numFmt w:val="bullet"/>
      <w:lvlText w:val="o"/>
      <w:lvlJc w:val="left"/>
      <w:pPr>
        <w:ind w:left="3600" w:hanging="360"/>
      </w:pPr>
      <w:rPr>
        <w:rFonts w:ascii="Courier New" w:hAnsi="Courier New" w:hint="default"/>
      </w:rPr>
    </w:lvl>
    <w:lvl w:ilvl="5" w:tplc="DDC8E92A">
      <w:start w:val="1"/>
      <w:numFmt w:val="bullet"/>
      <w:lvlText w:val=""/>
      <w:lvlJc w:val="left"/>
      <w:pPr>
        <w:ind w:left="4320" w:hanging="360"/>
      </w:pPr>
      <w:rPr>
        <w:rFonts w:ascii="Wingdings" w:hAnsi="Wingdings" w:hint="default"/>
      </w:rPr>
    </w:lvl>
    <w:lvl w:ilvl="6" w:tplc="82FC9BAE">
      <w:start w:val="1"/>
      <w:numFmt w:val="bullet"/>
      <w:lvlText w:val=""/>
      <w:lvlJc w:val="left"/>
      <w:pPr>
        <w:ind w:left="5040" w:hanging="360"/>
      </w:pPr>
      <w:rPr>
        <w:rFonts w:ascii="Symbol" w:hAnsi="Symbol" w:hint="default"/>
      </w:rPr>
    </w:lvl>
    <w:lvl w:ilvl="7" w:tplc="01989EA8">
      <w:start w:val="1"/>
      <w:numFmt w:val="bullet"/>
      <w:lvlText w:val="o"/>
      <w:lvlJc w:val="left"/>
      <w:pPr>
        <w:ind w:left="5760" w:hanging="360"/>
      </w:pPr>
      <w:rPr>
        <w:rFonts w:ascii="Courier New" w:hAnsi="Courier New" w:hint="default"/>
      </w:rPr>
    </w:lvl>
    <w:lvl w:ilvl="8" w:tplc="243EE3CE">
      <w:start w:val="1"/>
      <w:numFmt w:val="bullet"/>
      <w:lvlText w:val=""/>
      <w:lvlJc w:val="left"/>
      <w:pPr>
        <w:ind w:left="6480" w:hanging="360"/>
      </w:pPr>
      <w:rPr>
        <w:rFonts w:ascii="Wingdings" w:hAnsi="Wingdings" w:hint="default"/>
      </w:rPr>
    </w:lvl>
  </w:abstractNum>
  <w:abstractNum w:abstractNumId="16" w15:restartNumberingAfterBreak="0">
    <w:nsid w:val="324D6FA7"/>
    <w:multiLevelType w:val="multilevel"/>
    <w:tmpl w:val="73EC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77B8E"/>
    <w:multiLevelType w:val="hybridMultilevel"/>
    <w:tmpl w:val="908A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F0DFB"/>
    <w:multiLevelType w:val="hybridMultilevel"/>
    <w:tmpl w:val="278A2EDA"/>
    <w:lvl w:ilvl="0" w:tplc="FFFFFFFF">
      <w:start w:val="1"/>
      <w:numFmt w:val="bullet"/>
      <w:lvlText w:val="-"/>
      <w:lvlJc w:val="left"/>
      <w:pPr>
        <w:ind w:left="720" w:hanging="360"/>
      </w:pPr>
      <w:rPr>
        <w:rFonts w:ascii="Arial Nova Cond" w:hAnsi="Arial Nova Cond" w:hint="default"/>
      </w:rPr>
    </w:lvl>
    <w:lvl w:ilvl="1" w:tplc="AB7E99D6">
      <w:start w:val="1"/>
      <w:numFmt w:val="bullet"/>
      <w:lvlText w:val="o"/>
      <w:lvlJc w:val="left"/>
      <w:pPr>
        <w:ind w:left="1440" w:hanging="360"/>
      </w:pPr>
      <w:rPr>
        <w:rFonts w:ascii="Courier New" w:hAnsi="Courier New" w:hint="default"/>
      </w:rPr>
    </w:lvl>
    <w:lvl w:ilvl="2" w:tplc="123E428C">
      <w:start w:val="1"/>
      <w:numFmt w:val="bullet"/>
      <w:lvlText w:val=""/>
      <w:lvlJc w:val="left"/>
      <w:pPr>
        <w:ind w:left="2160" w:hanging="360"/>
      </w:pPr>
      <w:rPr>
        <w:rFonts w:ascii="Wingdings" w:hAnsi="Wingdings" w:hint="default"/>
      </w:rPr>
    </w:lvl>
    <w:lvl w:ilvl="3" w:tplc="421EE232">
      <w:start w:val="1"/>
      <w:numFmt w:val="bullet"/>
      <w:lvlText w:val=""/>
      <w:lvlJc w:val="left"/>
      <w:pPr>
        <w:ind w:left="2880" w:hanging="360"/>
      </w:pPr>
      <w:rPr>
        <w:rFonts w:ascii="Symbol" w:hAnsi="Symbol" w:hint="default"/>
      </w:rPr>
    </w:lvl>
    <w:lvl w:ilvl="4" w:tplc="4044D4E8">
      <w:start w:val="1"/>
      <w:numFmt w:val="bullet"/>
      <w:lvlText w:val="o"/>
      <w:lvlJc w:val="left"/>
      <w:pPr>
        <w:ind w:left="3600" w:hanging="360"/>
      </w:pPr>
      <w:rPr>
        <w:rFonts w:ascii="Courier New" w:hAnsi="Courier New" w:hint="default"/>
      </w:rPr>
    </w:lvl>
    <w:lvl w:ilvl="5" w:tplc="6FBE25C0">
      <w:start w:val="1"/>
      <w:numFmt w:val="bullet"/>
      <w:lvlText w:val=""/>
      <w:lvlJc w:val="left"/>
      <w:pPr>
        <w:ind w:left="4320" w:hanging="360"/>
      </w:pPr>
      <w:rPr>
        <w:rFonts w:ascii="Wingdings" w:hAnsi="Wingdings" w:hint="default"/>
      </w:rPr>
    </w:lvl>
    <w:lvl w:ilvl="6" w:tplc="A5F40780">
      <w:start w:val="1"/>
      <w:numFmt w:val="bullet"/>
      <w:lvlText w:val=""/>
      <w:lvlJc w:val="left"/>
      <w:pPr>
        <w:ind w:left="5040" w:hanging="360"/>
      </w:pPr>
      <w:rPr>
        <w:rFonts w:ascii="Symbol" w:hAnsi="Symbol" w:hint="default"/>
      </w:rPr>
    </w:lvl>
    <w:lvl w:ilvl="7" w:tplc="0DD27A54">
      <w:start w:val="1"/>
      <w:numFmt w:val="bullet"/>
      <w:lvlText w:val="o"/>
      <w:lvlJc w:val="left"/>
      <w:pPr>
        <w:ind w:left="5760" w:hanging="360"/>
      </w:pPr>
      <w:rPr>
        <w:rFonts w:ascii="Courier New" w:hAnsi="Courier New" w:hint="default"/>
      </w:rPr>
    </w:lvl>
    <w:lvl w:ilvl="8" w:tplc="51660B72">
      <w:start w:val="1"/>
      <w:numFmt w:val="bullet"/>
      <w:lvlText w:val=""/>
      <w:lvlJc w:val="left"/>
      <w:pPr>
        <w:ind w:left="6480" w:hanging="360"/>
      </w:pPr>
      <w:rPr>
        <w:rFonts w:ascii="Wingdings" w:hAnsi="Wingdings" w:hint="default"/>
      </w:rPr>
    </w:lvl>
  </w:abstractNum>
  <w:abstractNum w:abstractNumId="19" w15:restartNumberingAfterBreak="0">
    <w:nsid w:val="45DB29EF"/>
    <w:multiLevelType w:val="hybridMultilevel"/>
    <w:tmpl w:val="D486D33E"/>
    <w:lvl w:ilvl="0" w:tplc="A5648F72">
      <w:start w:val="1"/>
      <w:numFmt w:val="decimal"/>
      <w:lvlText w:val="%1."/>
      <w:lvlJc w:val="left"/>
      <w:pPr>
        <w:ind w:left="720" w:hanging="360"/>
      </w:pPr>
    </w:lvl>
    <w:lvl w:ilvl="1" w:tplc="93B28044">
      <w:start w:val="1"/>
      <w:numFmt w:val="lowerLetter"/>
      <w:lvlText w:val="%2."/>
      <w:lvlJc w:val="left"/>
      <w:pPr>
        <w:ind w:left="1440" w:hanging="360"/>
      </w:pPr>
    </w:lvl>
    <w:lvl w:ilvl="2" w:tplc="1598BC62">
      <w:start w:val="1"/>
      <w:numFmt w:val="lowerRoman"/>
      <w:lvlText w:val="%3."/>
      <w:lvlJc w:val="right"/>
      <w:pPr>
        <w:ind w:left="2160" w:hanging="180"/>
      </w:pPr>
    </w:lvl>
    <w:lvl w:ilvl="3" w:tplc="A0FA4806">
      <w:start w:val="1"/>
      <w:numFmt w:val="decimal"/>
      <w:lvlText w:val="%4."/>
      <w:lvlJc w:val="left"/>
      <w:pPr>
        <w:ind w:left="2880" w:hanging="360"/>
      </w:pPr>
    </w:lvl>
    <w:lvl w:ilvl="4" w:tplc="7D3A85C4">
      <w:start w:val="1"/>
      <w:numFmt w:val="lowerLetter"/>
      <w:lvlText w:val="%5."/>
      <w:lvlJc w:val="left"/>
      <w:pPr>
        <w:ind w:left="3600" w:hanging="360"/>
      </w:pPr>
    </w:lvl>
    <w:lvl w:ilvl="5" w:tplc="166EEF86">
      <w:start w:val="1"/>
      <w:numFmt w:val="lowerRoman"/>
      <w:lvlText w:val="%6."/>
      <w:lvlJc w:val="right"/>
      <w:pPr>
        <w:ind w:left="4320" w:hanging="180"/>
      </w:pPr>
    </w:lvl>
    <w:lvl w:ilvl="6" w:tplc="A82C51F4">
      <w:start w:val="1"/>
      <w:numFmt w:val="decimal"/>
      <w:lvlText w:val="%7."/>
      <w:lvlJc w:val="left"/>
      <w:pPr>
        <w:ind w:left="5040" w:hanging="360"/>
      </w:pPr>
    </w:lvl>
    <w:lvl w:ilvl="7" w:tplc="83F4B62A">
      <w:start w:val="1"/>
      <w:numFmt w:val="lowerLetter"/>
      <w:lvlText w:val="%8."/>
      <w:lvlJc w:val="left"/>
      <w:pPr>
        <w:ind w:left="5760" w:hanging="360"/>
      </w:pPr>
    </w:lvl>
    <w:lvl w:ilvl="8" w:tplc="0EF6790A">
      <w:start w:val="1"/>
      <w:numFmt w:val="lowerRoman"/>
      <w:lvlText w:val="%9."/>
      <w:lvlJc w:val="right"/>
      <w:pPr>
        <w:ind w:left="6480" w:hanging="180"/>
      </w:pPr>
    </w:lvl>
  </w:abstractNum>
  <w:abstractNum w:abstractNumId="20" w15:restartNumberingAfterBreak="0">
    <w:nsid w:val="5C2D0020"/>
    <w:multiLevelType w:val="multilevel"/>
    <w:tmpl w:val="CF9C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E4786"/>
    <w:multiLevelType w:val="hybridMultilevel"/>
    <w:tmpl w:val="682C010A"/>
    <w:lvl w:ilvl="0" w:tplc="3C5C1C1E">
      <w:start w:val="1"/>
      <w:numFmt w:val="bullet"/>
      <w:lvlText w:val="-"/>
      <w:lvlJc w:val="left"/>
      <w:pPr>
        <w:ind w:left="720" w:hanging="360"/>
      </w:pPr>
      <w:rPr>
        <w:rFonts w:ascii="Arial Nova Cond" w:hAnsi="Arial Nova Cond" w:hint="default"/>
      </w:rPr>
    </w:lvl>
    <w:lvl w:ilvl="1" w:tplc="0CDEEE02">
      <w:start w:val="1"/>
      <w:numFmt w:val="bullet"/>
      <w:lvlText w:val="o"/>
      <w:lvlJc w:val="left"/>
      <w:pPr>
        <w:ind w:left="1440" w:hanging="360"/>
      </w:pPr>
      <w:rPr>
        <w:rFonts w:ascii="Courier New" w:hAnsi="Courier New" w:hint="default"/>
      </w:rPr>
    </w:lvl>
    <w:lvl w:ilvl="2" w:tplc="70C26700">
      <w:start w:val="1"/>
      <w:numFmt w:val="bullet"/>
      <w:lvlText w:val=""/>
      <w:lvlJc w:val="left"/>
      <w:pPr>
        <w:ind w:left="2160" w:hanging="360"/>
      </w:pPr>
      <w:rPr>
        <w:rFonts w:ascii="Wingdings" w:hAnsi="Wingdings" w:hint="default"/>
      </w:rPr>
    </w:lvl>
    <w:lvl w:ilvl="3" w:tplc="CC3EE38C">
      <w:start w:val="1"/>
      <w:numFmt w:val="bullet"/>
      <w:lvlText w:val=""/>
      <w:lvlJc w:val="left"/>
      <w:pPr>
        <w:ind w:left="2880" w:hanging="360"/>
      </w:pPr>
      <w:rPr>
        <w:rFonts w:ascii="Symbol" w:hAnsi="Symbol" w:hint="default"/>
      </w:rPr>
    </w:lvl>
    <w:lvl w:ilvl="4" w:tplc="03BC89BA">
      <w:start w:val="1"/>
      <w:numFmt w:val="bullet"/>
      <w:lvlText w:val="o"/>
      <w:lvlJc w:val="left"/>
      <w:pPr>
        <w:ind w:left="3600" w:hanging="360"/>
      </w:pPr>
      <w:rPr>
        <w:rFonts w:ascii="Courier New" w:hAnsi="Courier New" w:hint="default"/>
      </w:rPr>
    </w:lvl>
    <w:lvl w:ilvl="5" w:tplc="1C265206">
      <w:start w:val="1"/>
      <w:numFmt w:val="bullet"/>
      <w:lvlText w:val=""/>
      <w:lvlJc w:val="left"/>
      <w:pPr>
        <w:ind w:left="4320" w:hanging="360"/>
      </w:pPr>
      <w:rPr>
        <w:rFonts w:ascii="Wingdings" w:hAnsi="Wingdings" w:hint="default"/>
      </w:rPr>
    </w:lvl>
    <w:lvl w:ilvl="6" w:tplc="022CD29E">
      <w:start w:val="1"/>
      <w:numFmt w:val="bullet"/>
      <w:lvlText w:val=""/>
      <w:lvlJc w:val="left"/>
      <w:pPr>
        <w:ind w:left="5040" w:hanging="360"/>
      </w:pPr>
      <w:rPr>
        <w:rFonts w:ascii="Symbol" w:hAnsi="Symbol" w:hint="default"/>
      </w:rPr>
    </w:lvl>
    <w:lvl w:ilvl="7" w:tplc="AAC49E3C">
      <w:start w:val="1"/>
      <w:numFmt w:val="bullet"/>
      <w:lvlText w:val="o"/>
      <w:lvlJc w:val="left"/>
      <w:pPr>
        <w:ind w:left="5760" w:hanging="360"/>
      </w:pPr>
      <w:rPr>
        <w:rFonts w:ascii="Courier New" w:hAnsi="Courier New" w:hint="default"/>
      </w:rPr>
    </w:lvl>
    <w:lvl w:ilvl="8" w:tplc="CFD6BB20">
      <w:start w:val="1"/>
      <w:numFmt w:val="bullet"/>
      <w:lvlText w:val=""/>
      <w:lvlJc w:val="left"/>
      <w:pPr>
        <w:ind w:left="6480" w:hanging="360"/>
      </w:pPr>
      <w:rPr>
        <w:rFonts w:ascii="Wingdings" w:hAnsi="Wingdings" w:hint="default"/>
      </w:rPr>
    </w:lvl>
  </w:abstractNum>
  <w:abstractNum w:abstractNumId="22" w15:restartNumberingAfterBreak="0">
    <w:nsid w:val="622A2E12"/>
    <w:multiLevelType w:val="hybridMultilevel"/>
    <w:tmpl w:val="39000492"/>
    <w:lvl w:ilvl="0" w:tplc="FFFFFFFF">
      <w:numFmt w:val="bullet"/>
      <w:lvlText w:val="-"/>
      <w:lvlJc w:val="left"/>
      <w:pPr>
        <w:ind w:left="720" w:hanging="360"/>
      </w:pPr>
      <w:rPr>
        <w:rFonts w:ascii="Arial Nova Cond" w:hAnsi="Arial Nova C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D5E74"/>
    <w:multiLevelType w:val="multilevel"/>
    <w:tmpl w:val="9D74F4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69E95632"/>
    <w:multiLevelType w:val="hybridMultilevel"/>
    <w:tmpl w:val="FD34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7F9F"/>
    <w:multiLevelType w:val="multilevel"/>
    <w:tmpl w:val="AFA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14431"/>
    <w:multiLevelType w:val="hybridMultilevel"/>
    <w:tmpl w:val="7AFECA3A"/>
    <w:lvl w:ilvl="0" w:tplc="C8F85C08">
      <w:start w:val="1"/>
      <w:numFmt w:val="bullet"/>
      <w:lvlText w:val="-"/>
      <w:lvlJc w:val="left"/>
      <w:pPr>
        <w:ind w:left="720" w:hanging="360"/>
      </w:pPr>
      <w:rPr>
        <w:rFonts w:ascii="Open Sans" w:eastAsiaTheme="minorHAnsi" w:hAnsi="Open Sans" w:cs="Open Sans" w:hint="default"/>
        <w:i w:val="0"/>
        <w:sz w:val="17"/>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D1F5E96"/>
    <w:multiLevelType w:val="hybridMultilevel"/>
    <w:tmpl w:val="CDD4EA12"/>
    <w:lvl w:ilvl="0" w:tplc="6F9E69D6">
      <w:start w:val="1"/>
      <w:numFmt w:val="decimal"/>
      <w:lvlText w:val="%1."/>
      <w:lvlJc w:val="left"/>
      <w:pPr>
        <w:ind w:left="720" w:hanging="360"/>
      </w:pPr>
    </w:lvl>
    <w:lvl w:ilvl="1" w:tplc="966C2952">
      <w:start w:val="1"/>
      <w:numFmt w:val="lowerLetter"/>
      <w:lvlText w:val="%2."/>
      <w:lvlJc w:val="left"/>
      <w:pPr>
        <w:ind w:left="1440" w:hanging="360"/>
      </w:pPr>
    </w:lvl>
    <w:lvl w:ilvl="2" w:tplc="98022DA8">
      <w:start w:val="1"/>
      <w:numFmt w:val="lowerRoman"/>
      <w:lvlText w:val="%3."/>
      <w:lvlJc w:val="right"/>
      <w:pPr>
        <w:ind w:left="2160" w:hanging="180"/>
      </w:pPr>
    </w:lvl>
    <w:lvl w:ilvl="3" w:tplc="0658BB84">
      <w:start w:val="1"/>
      <w:numFmt w:val="decimal"/>
      <w:lvlText w:val="%4."/>
      <w:lvlJc w:val="left"/>
      <w:pPr>
        <w:ind w:left="2880" w:hanging="360"/>
      </w:pPr>
    </w:lvl>
    <w:lvl w:ilvl="4" w:tplc="563A5A9C">
      <w:start w:val="1"/>
      <w:numFmt w:val="lowerLetter"/>
      <w:lvlText w:val="%5."/>
      <w:lvlJc w:val="left"/>
      <w:pPr>
        <w:ind w:left="3600" w:hanging="360"/>
      </w:pPr>
    </w:lvl>
    <w:lvl w:ilvl="5" w:tplc="845AE734">
      <w:start w:val="1"/>
      <w:numFmt w:val="lowerRoman"/>
      <w:lvlText w:val="%6."/>
      <w:lvlJc w:val="right"/>
      <w:pPr>
        <w:ind w:left="4320" w:hanging="180"/>
      </w:pPr>
    </w:lvl>
    <w:lvl w:ilvl="6" w:tplc="49DE27B2">
      <w:start w:val="1"/>
      <w:numFmt w:val="decimal"/>
      <w:lvlText w:val="%7."/>
      <w:lvlJc w:val="left"/>
      <w:pPr>
        <w:ind w:left="5040" w:hanging="360"/>
      </w:pPr>
    </w:lvl>
    <w:lvl w:ilvl="7" w:tplc="2CD2DC44">
      <w:start w:val="1"/>
      <w:numFmt w:val="lowerLetter"/>
      <w:lvlText w:val="%8."/>
      <w:lvlJc w:val="left"/>
      <w:pPr>
        <w:ind w:left="5760" w:hanging="360"/>
      </w:pPr>
    </w:lvl>
    <w:lvl w:ilvl="8" w:tplc="A228875A">
      <w:start w:val="1"/>
      <w:numFmt w:val="lowerRoman"/>
      <w:lvlText w:val="%9."/>
      <w:lvlJc w:val="right"/>
      <w:pPr>
        <w:ind w:left="6480" w:hanging="180"/>
      </w:pPr>
    </w:lvl>
  </w:abstractNum>
  <w:num w:numId="1">
    <w:abstractNumId w:val="9"/>
  </w:num>
  <w:num w:numId="2">
    <w:abstractNumId w:val="0"/>
  </w:num>
  <w:num w:numId="3">
    <w:abstractNumId w:val="19"/>
  </w:num>
  <w:num w:numId="4">
    <w:abstractNumId w:val="5"/>
  </w:num>
  <w:num w:numId="5">
    <w:abstractNumId w:val="7"/>
  </w:num>
  <w:num w:numId="6">
    <w:abstractNumId w:val="11"/>
  </w:num>
  <w:num w:numId="7">
    <w:abstractNumId w:val="18"/>
  </w:num>
  <w:num w:numId="8">
    <w:abstractNumId w:val="15"/>
  </w:num>
  <w:num w:numId="9">
    <w:abstractNumId w:val="3"/>
  </w:num>
  <w:num w:numId="10">
    <w:abstractNumId w:val="6"/>
  </w:num>
  <w:num w:numId="11">
    <w:abstractNumId w:val="27"/>
  </w:num>
  <w:num w:numId="12">
    <w:abstractNumId w:val="14"/>
  </w:num>
  <w:num w:numId="13">
    <w:abstractNumId w:val="10"/>
  </w:num>
  <w:num w:numId="14">
    <w:abstractNumId w:val="22"/>
  </w:num>
  <w:num w:numId="15">
    <w:abstractNumId w:val="4"/>
  </w:num>
  <w:num w:numId="16">
    <w:abstractNumId w:val="21"/>
  </w:num>
  <w:num w:numId="17">
    <w:abstractNumId w:val="12"/>
  </w:num>
  <w:num w:numId="18">
    <w:abstractNumId w:val="13"/>
  </w:num>
  <w:num w:numId="19">
    <w:abstractNumId w:val="24"/>
  </w:num>
  <w:num w:numId="20">
    <w:abstractNumId w:val="23"/>
  </w:num>
  <w:num w:numId="21">
    <w:abstractNumId w:val="17"/>
  </w:num>
  <w:num w:numId="22">
    <w:abstractNumId w:val="1"/>
  </w:num>
  <w:num w:numId="23">
    <w:abstractNumId w:val="16"/>
  </w:num>
  <w:num w:numId="24">
    <w:abstractNumId w:val="25"/>
  </w:num>
  <w:num w:numId="25">
    <w:abstractNumId w:val="20"/>
  </w:num>
  <w:num w:numId="26">
    <w:abstractNumId w:val="2"/>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A24E1"/>
    <w:rsid w:val="00002938"/>
    <w:rsid w:val="0000431B"/>
    <w:rsid w:val="00017E4F"/>
    <w:rsid w:val="0004557D"/>
    <w:rsid w:val="000462AF"/>
    <w:rsid w:val="00060F0B"/>
    <w:rsid w:val="00074F6F"/>
    <w:rsid w:val="00075D93"/>
    <w:rsid w:val="000878CD"/>
    <w:rsid w:val="00094A47"/>
    <w:rsid w:val="0009710D"/>
    <w:rsid w:val="000A429F"/>
    <w:rsid w:val="000A6D30"/>
    <w:rsid w:val="000B0AF2"/>
    <w:rsid w:val="000E079F"/>
    <w:rsid w:val="000E6E76"/>
    <w:rsid w:val="001008F2"/>
    <w:rsid w:val="00104699"/>
    <w:rsid w:val="001135FA"/>
    <w:rsid w:val="001152CB"/>
    <w:rsid w:val="0012593B"/>
    <w:rsid w:val="001327B9"/>
    <w:rsid w:val="00141396"/>
    <w:rsid w:val="00174451"/>
    <w:rsid w:val="00180631"/>
    <w:rsid w:val="00183404"/>
    <w:rsid w:val="001927EA"/>
    <w:rsid w:val="00193D22"/>
    <w:rsid w:val="001954F7"/>
    <w:rsid w:val="001A5A9B"/>
    <w:rsid w:val="001D0154"/>
    <w:rsid w:val="001D210D"/>
    <w:rsid w:val="001D232B"/>
    <w:rsid w:val="001D66BA"/>
    <w:rsid w:val="001E586E"/>
    <w:rsid w:val="001F6BB6"/>
    <w:rsid w:val="00205B27"/>
    <w:rsid w:val="00207335"/>
    <w:rsid w:val="002076CE"/>
    <w:rsid w:val="00230302"/>
    <w:rsid w:val="00232B00"/>
    <w:rsid w:val="00242B29"/>
    <w:rsid w:val="002457D8"/>
    <w:rsid w:val="00246888"/>
    <w:rsid w:val="002543BE"/>
    <w:rsid w:val="00254403"/>
    <w:rsid w:val="00262872"/>
    <w:rsid w:val="00263139"/>
    <w:rsid w:val="00263882"/>
    <w:rsid w:val="00281EF5"/>
    <w:rsid w:val="002932BB"/>
    <w:rsid w:val="002A3438"/>
    <w:rsid w:val="002A7E27"/>
    <w:rsid w:val="002B5C4B"/>
    <w:rsid w:val="002B7898"/>
    <w:rsid w:val="002B7E35"/>
    <w:rsid w:val="002C0BC5"/>
    <w:rsid w:val="002D031D"/>
    <w:rsid w:val="002D29D3"/>
    <w:rsid w:val="002E167B"/>
    <w:rsid w:val="00302BF7"/>
    <w:rsid w:val="00306CE0"/>
    <w:rsid w:val="003239DA"/>
    <w:rsid w:val="00343138"/>
    <w:rsid w:val="00344D28"/>
    <w:rsid w:val="0036644C"/>
    <w:rsid w:val="00373882"/>
    <w:rsid w:val="003762C5"/>
    <w:rsid w:val="0038186B"/>
    <w:rsid w:val="0039423D"/>
    <w:rsid w:val="00397ECF"/>
    <w:rsid w:val="003D2881"/>
    <w:rsid w:val="003F1036"/>
    <w:rsid w:val="003F4F9C"/>
    <w:rsid w:val="00402229"/>
    <w:rsid w:val="00402FC6"/>
    <w:rsid w:val="004305D2"/>
    <w:rsid w:val="00432238"/>
    <w:rsid w:val="0044686B"/>
    <w:rsid w:val="00451C5F"/>
    <w:rsid w:val="00452BFB"/>
    <w:rsid w:val="00456852"/>
    <w:rsid w:val="004670C4"/>
    <w:rsid w:val="00472B3B"/>
    <w:rsid w:val="00487FE1"/>
    <w:rsid w:val="0049186B"/>
    <w:rsid w:val="004A5343"/>
    <w:rsid w:val="004C3BFC"/>
    <w:rsid w:val="004D4BAE"/>
    <w:rsid w:val="004E06B7"/>
    <w:rsid w:val="004F51B0"/>
    <w:rsid w:val="005045AD"/>
    <w:rsid w:val="00510C12"/>
    <w:rsid w:val="00512695"/>
    <w:rsid w:val="0053505A"/>
    <w:rsid w:val="00541581"/>
    <w:rsid w:val="005500B8"/>
    <w:rsid w:val="005560D9"/>
    <w:rsid w:val="00565A53"/>
    <w:rsid w:val="0057170F"/>
    <w:rsid w:val="0057241F"/>
    <w:rsid w:val="00574203"/>
    <w:rsid w:val="005753C1"/>
    <w:rsid w:val="005839A0"/>
    <w:rsid w:val="0058505A"/>
    <w:rsid w:val="005942DE"/>
    <w:rsid w:val="00597DFC"/>
    <w:rsid w:val="005A4BDE"/>
    <w:rsid w:val="005C07C4"/>
    <w:rsid w:val="005C5190"/>
    <w:rsid w:val="005C7CCF"/>
    <w:rsid w:val="005D113F"/>
    <w:rsid w:val="005D526E"/>
    <w:rsid w:val="005F22DF"/>
    <w:rsid w:val="005F5247"/>
    <w:rsid w:val="005F56E0"/>
    <w:rsid w:val="00601705"/>
    <w:rsid w:val="00603A85"/>
    <w:rsid w:val="00610B1E"/>
    <w:rsid w:val="00611410"/>
    <w:rsid w:val="00634AB9"/>
    <w:rsid w:val="00645108"/>
    <w:rsid w:val="006617D3"/>
    <w:rsid w:val="006668C4"/>
    <w:rsid w:val="00671B84"/>
    <w:rsid w:val="00684D38"/>
    <w:rsid w:val="006867F2"/>
    <w:rsid w:val="006A33FF"/>
    <w:rsid w:val="006A399B"/>
    <w:rsid w:val="006A4242"/>
    <w:rsid w:val="006C160A"/>
    <w:rsid w:val="006C1895"/>
    <w:rsid w:val="006D29EB"/>
    <w:rsid w:val="006D546A"/>
    <w:rsid w:val="00707890"/>
    <w:rsid w:val="00707FC6"/>
    <w:rsid w:val="00715FFF"/>
    <w:rsid w:val="007222DC"/>
    <w:rsid w:val="00727907"/>
    <w:rsid w:val="0073591E"/>
    <w:rsid w:val="007366C4"/>
    <w:rsid w:val="0074051D"/>
    <w:rsid w:val="00746DF0"/>
    <w:rsid w:val="00754A31"/>
    <w:rsid w:val="00774552"/>
    <w:rsid w:val="00784395"/>
    <w:rsid w:val="00787539"/>
    <w:rsid w:val="007921A8"/>
    <w:rsid w:val="007976D7"/>
    <w:rsid w:val="007B4517"/>
    <w:rsid w:val="007B65F7"/>
    <w:rsid w:val="007B7936"/>
    <w:rsid w:val="007D6186"/>
    <w:rsid w:val="007E37F2"/>
    <w:rsid w:val="007E52E5"/>
    <w:rsid w:val="007E5CB5"/>
    <w:rsid w:val="007F2CD6"/>
    <w:rsid w:val="008077E9"/>
    <w:rsid w:val="00816694"/>
    <w:rsid w:val="008205EC"/>
    <w:rsid w:val="00822D10"/>
    <w:rsid w:val="00833B73"/>
    <w:rsid w:val="00845094"/>
    <w:rsid w:val="008518BD"/>
    <w:rsid w:val="00856F14"/>
    <w:rsid w:val="008642B8"/>
    <w:rsid w:val="00864875"/>
    <w:rsid w:val="00866D28"/>
    <w:rsid w:val="00874AE0"/>
    <w:rsid w:val="00881A41"/>
    <w:rsid w:val="00885888"/>
    <w:rsid w:val="00885DCB"/>
    <w:rsid w:val="00892F1F"/>
    <w:rsid w:val="008967B3"/>
    <w:rsid w:val="008979BA"/>
    <w:rsid w:val="008A4375"/>
    <w:rsid w:val="008C0206"/>
    <w:rsid w:val="008C10B8"/>
    <w:rsid w:val="008D0DF4"/>
    <w:rsid w:val="008D2943"/>
    <w:rsid w:val="008D79F8"/>
    <w:rsid w:val="008F2A40"/>
    <w:rsid w:val="00931018"/>
    <w:rsid w:val="0093696E"/>
    <w:rsid w:val="00936DA2"/>
    <w:rsid w:val="00961A33"/>
    <w:rsid w:val="009623A6"/>
    <w:rsid w:val="00962966"/>
    <w:rsid w:val="00971973"/>
    <w:rsid w:val="009776B8"/>
    <w:rsid w:val="00982B48"/>
    <w:rsid w:val="00983AA5"/>
    <w:rsid w:val="0099033B"/>
    <w:rsid w:val="00997E9D"/>
    <w:rsid w:val="009A3482"/>
    <w:rsid w:val="009A3526"/>
    <w:rsid w:val="009A3C23"/>
    <w:rsid w:val="009A40DB"/>
    <w:rsid w:val="009A52D5"/>
    <w:rsid w:val="009A77C7"/>
    <w:rsid w:val="009B3918"/>
    <w:rsid w:val="009B3EC1"/>
    <w:rsid w:val="009C168C"/>
    <w:rsid w:val="009E0F2B"/>
    <w:rsid w:val="009F34A0"/>
    <w:rsid w:val="00A10BEA"/>
    <w:rsid w:val="00A2591C"/>
    <w:rsid w:val="00A354DD"/>
    <w:rsid w:val="00A4569A"/>
    <w:rsid w:val="00A5561D"/>
    <w:rsid w:val="00A57CF3"/>
    <w:rsid w:val="00A63D33"/>
    <w:rsid w:val="00A670E0"/>
    <w:rsid w:val="00A72398"/>
    <w:rsid w:val="00A80831"/>
    <w:rsid w:val="00A92AF3"/>
    <w:rsid w:val="00A94D7D"/>
    <w:rsid w:val="00A95926"/>
    <w:rsid w:val="00AB75DC"/>
    <w:rsid w:val="00AE41FB"/>
    <w:rsid w:val="00AF28E8"/>
    <w:rsid w:val="00AF32DE"/>
    <w:rsid w:val="00AF6363"/>
    <w:rsid w:val="00B0340A"/>
    <w:rsid w:val="00B0460C"/>
    <w:rsid w:val="00B12AF1"/>
    <w:rsid w:val="00B16B43"/>
    <w:rsid w:val="00B33C41"/>
    <w:rsid w:val="00B47B52"/>
    <w:rsid w:val="00B7163A"/>
    <w:rsid w:val="00B85AB6"/>
    <w:rsid w:val="00BA076B"/>
    <w:rsid w:val="00BB3543"/>
    <w:rsid w:val="00BB4899"/>
    <w:rsid w:val="00BC0040"/>
    <w:rsid w:val="00BC218F"/>
    <w:rsid w:val="00BD1303"/>
    <w:rsid w:val="00BE7FB9"/>
    <w:rsid w:val="00BF0183"/>
    <w:rsid w:val="00C062F4"/>
    <w:rsid w:val="00C11EAE"/>
    <w:rsid w:val="00C150DA"/>
    <w:rsid w:val="00C36356"/>
    <w:rsid w:val="00C414F5"/>
    <w:rsid w:val="00C42853"/>
    <w:rsid w:val="00C43B9D"/>
    <w:rsid w:val="00C45D94"/>
    <w:rsid w:val="00C53DAC"/>
    <w:rsid w:val="00C73395"/>
    <w:rsid w:val="00C807BB"/>
    <w:rsid w:val="00C815E7"/>
    <w:rsid w:val="00C81A7A"/>
    <w:rsid w:val="00C87148"/>
    <w:rsid w:val="00C95199"/>
    <w:rsid w:val="00CA7C36"/>
    <w:rsid w:val="00CB32AF"/>
    <w:rsid w:val="00CB5C81"/>
    <w:rsid w:val="00CC566D"/>
    <w:rsid w:val="00CD2B98"/>
    <w:rsid w:val="00CD734F"/>
    <w:rsid w:val="00CE0165"/>
    <w:rsid w:val="00CE17DE"/>
    <w:rsid w:val="00CE2B9E"/>
    <w:rsid w:val="00CF6DEF"/>
    <w:rsid w:val="00D031DC"/>
    <w:rsid w:val="00D12F4A"/>
    <w:rsid w:val="00D2044D"/>
    <w:rsid w:val="00D2656F"/>
    <w:rsid w:val="00D274F8"/>
    <w:rsid w:val="00D35665"/>
    <w:rsid w:val="00D53544"/>
    <w:rsid w:val="00D539F5"/>
    <w:rsid w:val="00D600DD"/>
    <w:rsid w:val="00D609D1"/>
    <w:rsid w:val="00D707C2"/>
    <w:rsid w:val="00D83963"/>
    <w:rsid w:val="00D867CB"/>
    <w:rsid w:val="00D9072D"/>
    <w:rsid w:val="00D96E24"/>
    <w:rsid w:val="00DA021A"/>
    <w:rsid w:val="00DA0C42"/>
    <w:rsid w:val="00DA21F2"/>
    <w:rsid w:val="00DB141A"/>
    <w:rsid w:val="00DB2690"/>
    <w:rsid w:val="00DD6309"/>
    <w:rsid w:val="00DD744F"/>
    <w:rsid w:val="00DF0EF9"/>
    <w:rsid w:val="00DF254B"/>
    <w:rsid w:val="00E00E35"/>
    <w:rsid w:val="00E05F13"/>
    <w:rsid w:val="00E078A1"/>
    <w:rsid w:val="00E12260"/>
    <w:rsid w:val="00E128FF"/>
    <w:rsid w:val="00E213BC"/>
    <w:rsid w:val="00E21D02"/>
    <w:rsid w:val="00E27286"/>
    <w:rsid w:val="00E369C8"/>
    <w:rsid w:val="00E62FDA"/>
    <w:rsid w:val="00E70A6B"/>
    <w:rsid w:val="00E71AD3"/>
    <w:rsid w:val="00E73798"/>
    <w:rsid w:val="00E833A9"/>
    <w:rsid w:val="00E843B5"/>
    <w:rsid w:val="00E971C4"/>
    <w:rsid w:val="00EA028A"/>
    <w:rsid w:val="00EA3F7F"/>
    <w:rsid w:val="00EA4E74"/>
    <w:rsid w:val="00EF7164"/>
    <w:rsid w:val="00F03B7F"/>
    <w:rsid w:val="00F06084"/>
    <w:rsid w:val="00F100F7"/>
    <w:rsid w:val="00F12271"/>
    <w:rsid w:val="00F16CE4"/>
    <w:rsid w:val="00F212B8"/>
    <w:rsid w:val="00F411F0"/>
    <w:rsid w:val="00F53447"/>
    <w:rsid w:val="00F648F1"/>
    <w:rsid w:val="00F725F4"/>
    <w:rsid w:val="00F85162"/>
    <w:rsid w:val="00FB2519"/>
    <w:rsid w:val="00FD05ED"/>
    <w:rsid w:val="00FD79A3"/>
    <w:rsid w:val="00FF4F6B"/>
    <w:rsid w:val="0214FC71"/>
    <w:rsid w:val="068D23BF"/>
    <w:rsid w:val="08D8683F"/>
    <w:rsid w:val="0E8F9EF4"/>
    <w:rsid w:val="1D89C226"/>
    <w:rsid w:val="1EA6F16B"/>
    <w:rsid w:val="3195AEF8"/>
    <w:rsid w:val="33BA24E1"/>
    <w:rsid w:val="387521C5"/>
    <w:rsid w:val="3C9D2EE5"/>
    <w:rsid w:val="4E9B69A6"/>
    <w:rsid w:val="52D7CD6A"/>
    <w:rsid w:val="57B82561"/>
    <w:rsid w:val="5926CC03"/>
    <w:rsid w:val="6C5A251E"/>
    <w:rsid w:val="7489B634"/>
    <w:rsid w:val="75DA3E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A24E1"/>
  <w15:chartTrackingRefBased/>
  <w15:docId w15:val="{6A335C64-0078-49AF-A8D0-E20FC1E4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4F"/>
    <w:pPr>
      <w:spacing w:after="0"/>
    </w:pPr>
    <w:rPr>
      <w:rFonts w:ascii="Open Sans" w:hAnsi="Open Sans"/>
      <w:sz w:val="17"/>
    </w:rPr>
  </w:style>
  <w:style w:type="paragraph" w:styleId="Heading1">
    <w:name w:val="heading 1"/>
    <w:basedOn w:val="Normal"/>
    <w:next w:val="Normal"/>
    <w:link w:val="Heading1Char"/>
    <w:uiPriority w:val="9"/>
    <w:qFormat/>
    <w:rsid w:val="005753C1"/>
    <w:pPr>
      <w:keepNext/>
      <w:keepLines/>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D29D3"/>
    <w:pPr>
      <w:keepNext/>
      <w:keepLines/>
      <w:spacing w:before="40"/>
      <w:outlineLvl w:val="1"/>
    </w:pPr>
    <w:rPr>
      <w:rFonts w:eastAsiaTheme="majorEastAsia"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9369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017E4F"/>
    <w:pPr>
      <w:spacing w:after="0" w:line="240" w:lineRule="auto"/>
    </w:pPr>
    <w:rPr>
      <w:rFonts w:ascii="Open Sans" w:hAnsi="Open Sans"/>
      <w:sz w:val="19"/>
    </w:rPr>
  </w:style>
  <w:style w:type="character" w:customStyle="1" w:styleId="Heading1Char">
    <w:name w:val="Heading 1 Char"/>
    <w:basedOn w:val="DefaultParagraphFont"/>
    <w:link w:val="Heading1"/>
    <w:uiPriority w:val="9"/>
    <w:rsid w:val="005753C1"/>
    <w:rPr>
      <w:rFonts w:ascii="Arial Nova Cond" w:eastAsiaTheme="majorEastAsia" w:hAnsi="Arial Nova Cond" w:cstheme="majorBidi"/>
      <w:b/>
      <w:color w:val="2F5496" w:themeColor="accent1" w:themeShade="BF"/>
      <w:sz w:val="28"/>
      <w:szCs w:val="32"/>
    </w:rPr>
  </w:style>
  <w:style w:type="character" w:customStyle="1" w:styleId="Heading2Char">
    <w:name w:val="Heading 2 Char"/>
    <w:basedOn w:val="DefaultParagraphFont"/>
    <w:link w:val="Heading2"/>
    <w:uiPriority w:val="9"/>
    <w:rsid w:val="002D29D3"/>
    <w:rPr>
      <w:rFonts w:ascii="Arial Nova Cond" w:eastAsiaTheme="majorEastAsia" w:hAnsi="Arial Nova Cond" w:cstheme="majorBidi"/>
      <w:b/>
      <w:color w:val="2F5496" w:themeColor="accent1" w:themeShade="BF"/>
      <w:sz w:val="24"/>
      <w:szCs w:val="26"/>
    </w:rPr>
  </w:style>
  <w:style w:type="paragraph" w:styleId="Title">
    <w:name w:val="Title"/>
    <w:basedOn w:val="Normal"/>
    <w:next w:val="Normal"/>
    <w:link w:val="TitleChar"/>
    <w:uiPriority w:val="10"/>
    <w:qFormat/>
    <w:rsid w:val="00634AB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34AB9"/>
    <w:rPr>
      <w:rFonts w:ascii="Arial Nova Cond" w:eastAsiaTheme="majorEastAsia" w:hAnsi="Arial Nova Cond" w:cstheme="majorBidi"/>
      <w:spacing w:val="-10"/>
      <w:kern w:val="28"/>
      <w:sz w:val="56"/>
      <w:szCs w:val="56"/>
    </w:rPr>
  </w:style>
  <w:style w:type="paragraph" w:styleId="Subtitle">
    <w:name w:val="Subtitle"/>
    <w:basedOn w:val="Normal"/>
    <w:next w:val="Normal"/>
    <w:link w:val="SubtitleChar"/>
    <w:uiPriority w:val="11"/>
    <w:qFormat/>
    <w:rsid w:val="00634A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AB9"/>
    <w:rPr>
      <w:rFonts w:ascii="Arial Nova Cond" w:eastAsiaTheme="minorEastAsia" w:hAnsi="Arial Nova Cond"/>
      <w:color w:val="5A5A5A" w:themeColor="text1" w:themeTint="A5"/>
      <w:spacing w:val="15"/>
    </w:rPr>
  </w:style>
  <w:style w:type="character" w:styleId="SubtleEmphasis">
    <w:name w:val="Subtle Emphasis"/>
    <w:basedOn w:val="DefaultParagraphFont"/>
    <w:uiPriority w:val="19"/>
    <w:qFormat/>
    <w:rsid w:val="00634AB9"/>
    <w:rPr>
      <w:rFonts w:ascii="Arial Nova Cond" w:hAnsi="Arial Nova Cond"/>
      <w:i/>
      <w:iCs/>
      <w:color w:val="404040" w:themeColor="text1" w:themeTint="BF"/>
    </w:rPr>
  </w:style>
  <w:style w:type="character" w:styleId="Emphasis">
    <w:name w:val="Emphasis"/>
    <w:basedOn w:val="DefaultParagraphFont"/>
    <w:uiPriority w:val="20"/>
    <w:qFormat/>
    <w:rsid w:val="00634AB9"/>
    <w:rPr>
      <w:rFonts w:ascii="Arial Nova Cond" w:hAnsi="Arial Nova Cond"/>
      <w:i/>
      <w:iCs/>
    </w:rPr>
  </w:style>
  <w:style w:type="character" w:styleId="IntenseEmphasis">
    <w:name w:val="Intense Emphasis"/>
    <w:basedOn w:val="DefaultParagraphFont"/>
    <w:uiPriority w:val="21"/>
    <w:qFormat/>
    <w:rsid w:val="00634AB9"/>
    <w:rPr>
      <w:rFonts w:ascii="Arial Nova Cond" w:hAnsi="Arial Nova Cond"/>
      <w:i/>
      <w:iCs/>
      <w:color w:val="4472C4" w:themeColor="accent1"/>
    </w:rPr>
  </w:style>
  <w:style w:type="character" w:styleId="Strong">
    <w:name w:val="Strong"/>
    <w:basedOn w:val="DefaultParagraphFont"/>
    <w:uiPriority w:val="22"/>
    <w:qFormat/>
    <w:rsid w:val="00634AB9"/>
    <w:rPr>
      <w:rFonts w:ascii="Arial Nova Cond" w:hAnsi="Arial Nova Cond"/>
      <w:b/>
      <w:bCs/>
    </w:rPr>
  </w:style>
  <w:style w:type="paragraph" w:styleId="Quote">
    <w:name w:val="Quote"/>
    <w:basedOn w:val="Normal"/>
    <w:next w:val="Normal"/>
    <w:link w:val="QuoteChar"/>
    <w:uiPriority w:val="29"/>
    <w:qFormat/>
    <w:rsid w:val="00634A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4AB9"/>
    <w:rPr>
      <w:rFonts w:ascii="Arial Nova Cond" w:hAnsi="Arial Nova Cond"/>
      <w:i/>
      <w:iCs/>
      <w:color w:val="404040" w:themeColor="text1" w:themeTint="BF"/>
    </w:rPr>
  </w:style>
  <w:style w:type="paragraph" w:styleId="IntenseQuote">
    <w:name w:val="Intense Quote"/>
    <w:basedOn w:val="Normal"/>
    <w:next w:val="Normal"/>
    <w:link w:val="IntenseQuoteChar"/>
    <w:uiPriority w:val="30"/>
    <w:qFormat/>
    <w:rsid w:val="00634A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4AB9"/>
    <w:rPr>
      <w:rFonts w:ascii="Arial Nova Cond" w:hAnsi="Arial Nova Cond"/>
      <w:i/>
      <w:iCs/>
      <w:color w:val="4472C4" w:themeColor="accent1"/>
    </w:rPr>
  </w:style>
  <w:style w:type="character" w:styleId="SubtleReference">
    <w:name w:val="Subtle Reference"/>
    <w:basedOn w:val="DefaultParagraphFont"/>
    <w:uiPriority w:val="31"/>
    <w:qFormat/>
    <w:rsid w:val="00634AB9"/>
    <w:rPr>
      <w:rFonts w:ascii="Arial Nova Cond" w:hAnsi="Arial Nova Cond"/>
      <w:smallCaps/>
      <w:color w:val="5A5A5A" w:themeColor="text1" w:themeTint="A5"/>
    </w:rPr>
  </w:style>
  <w:style w:type="character" w:styleId="IntenseReference">
    <w:name w:val="Intense Reference"/>
    <w:basedOn w:val="DefaultParagraphFont"/>
    <w:uiPriority w:val="32"/>
    <w:qFormat/>
    <w:rsid w:val="00634AB9"/>
    <w:rPr>
      <w:rFonts w:ascii="Arial Nova Cond" w:hAnsi="Arial Nova Cond"/>
      <w:b/>
      <w:bCs/>
      <w:smallCaps/>
      <w:color w:val="4472C4" w:themeColor="accent1"/>
      <w:spacing w:val="5"/>
    </w:rPr>
  </w:style>
  <w:style w:type="character" w:styleId="BookTitle">
    <w:name w:val="Book Title"/>
    <w:basedOn w:val="DefaultParagraphFont"/>
    <w:uiPriority w:val="33"/>
    <w:qFormat/>
    <w:rsid w:val="00634AB9"/>
    <w:rPr>
      <w:rFonts w:ascii="Arial Nova Cond" w:hAnsi="Arial Nova Cond"/>
      <w:b/>
      <w:bCs/>
      <w:i/>
      <w:iCs/>
      <w:spacing w:val="5"/>
    </w:rPr>
  </w:style>
  <w:style w:type="character" w:styleId="CommentReference">
    <w:name w:val="annotation reference"/>
    <w:basedOn w:val="DefaultParagraphFont"/>
    <w:uiPriority w:val="99"/>
    <w:semiHidden/>
    <w:unhideWhenUsed/>
    <w:rsid w:val="00F411F0"/>
    <w:rPr>
      <w:sz w:val="16"/>
      <w:szCs w:val="16"/>
    </w:rPr>
  </w:style>
  <w:style w:type="paragraph" w:styleId="CommentText">
    <w:name w:val="annotation text"/>
    <w:basedOn w:val="Normal"/>
    <w:link w:val="CommentTextChar"/>
    <w:uiPriority w:val="99"/>
    <w:semiHidden/>
    <w:unhideWhenUsed/>
    <w:rsid w:val="00F411F0"/>
    <w:pPr>
      <w:spacing w:line="240" w:lineRule="auto"/>
    </w:pPr>
    <w:rPr>
      <w:sz w:val="20"/>
      <w:szCs w:val="20"/>
    </w:rPr>
  </w:style>
  <w:style w:type="character" w:customStyle="1" w:styleId="CommentTextChar">
    <w:name w:val="Comment Text Char"/>
    <w:basedOn w:val="DefaultParagraphFont"/>
    <w:link w:val="CommentText"/>
    <w:uiPriority w:val="99"/>
    <w:semiHidden/>
    <w:rsid w:val="00F411F0"/>
    <w:rPr>
      <w:rFonts w:ascii="Arial Nova Cond" w:hAnsi="Arial Nova Cond"/>
      <w:sz w:val="20"/>
      <w:szCs w:val="20"/>
    </w:rPr>
  </w:style>
  <w:style w:type="paragraph" w:styleId="CommentSubject">
    <w:name w:val="annotation subject"/>
    <w:basedOn w:val="CommentText"/>
    <w:next w:val="CommentText"/>
    <w:link w:val="CommentSubjectChar"/>
    <w:uiPriority w:val="99"/>
    <w:semiHidden/>
    <w:unhideWhenUsed/>
    <w:rsid w:val="00F411F0"/>
    <w:rPr>
      <w:b/>
      <w:bCs/>
    </w:rPr>
  </w:style>
  <w:style w:type="character" w:customStyle="1" w:styleId="CommentSubjectChar">
    <w:name w:val="Comment Subject Char"/>
    <w:basedOn w:val="CommentTextChar"/>
    <w:link w:val="CommentSubject"/>
    <w:uiPriority w:val="99"/>
    <w:semiHidden/>
    <w:rsid w:val="00F411F0"/>
    <w:rPr>
      <w:rFonts w:ascii="Arial Nova Cond" w:hAnsi="Arial Nova Cond"/>
      <w:b/>
      <w:bCs/>
      <w:sz w:val="20"/>
      <w:szCs w:val="20"/>
    </w:rPr>
  </w:style>
  <w:style w:type="paragraph" w:styleId="BalloonText">
    <w:name w:val="Balloon Text"/>
    <w:basedOn w:val="Normal"/>
    <w:link w:val="BalloonTextChar"/>
    <w:uiPriority w:val="99"/>
    <w:semiHidden/>
    <w:unhideWhenUsed/>
    <w:rsid w:val="00F41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1F0"/>
    <w:rPr>
      <w:rFonts w:ascii="Segoe UI" w:hAnsi="Segoe UI" w:cs="Segoe UI"/>
      <w:sz w:val="18"/>
      <w:szCs w:val="18"/>
    </w:rPr>
  </w:style>
  <w:style w:type="character" w:styleId="Hyperlink">
    <w:name w:val="Hyperlink"/>
    <w:basedOn w:val="DefaultParagraphFont"/>
    <w:uiPriority w:val="99"/>
    <w:unhideWhenUsed/>
    <w:rsid w:val="00D12F4A"/>
    <w:rPr>
      <w:color w:val="0563C1" w:themeColor="hyperlink"/>
      <w:u w:val="single"/>
    </w:rPr>
  </w:style>
  <w:style w:type="character" w:styleId="UnresolvedMention">
    <w:name w:val="Unresolved Mention"/>
    <w:basedOn w:val="DefaultParagraphFont"/>
    <w:uiPriority w:val="99"/>
    <w:semiHidden/>
    <w:unhideWhenUsed/>
    <w:rsid w:val="00D12F4A"/>
    <w:rPr>
      <w:color w:val="605E5C"/>
      <w:shd w:val="clear" w:color="auto" w:fill="E1DFDD"/>
    </w:rPr>
  </w:style>
  <w:style w:type="character" w:customStyle="1" w:styleId="Heading3Char">
    <w:name w:val="Heading 3 Char"/>
    <w:basedOn w:val="DefaultParagraphFont"/>
    <w:link w:val="Heading3"/>
    <w:uiPriority w:val="9"/>
    <w:rsid w:val="0093696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6A399B"/>
    <w:pPr>
      <w:spacing w:before="240"/>
      <w:outlineLvl w:val="9"/>
    </w:pPr>
    <w:rPr>
      <w:rFonts w:asciiTheme="majorHAnsi" w:hAnsiTheme="majorHAnsi"/>
      <w:b w:val="0"/>
      <w:sz w:val="32"/>
    </w:rPr>
  </w:style>
  <w:style w:type="paragraph" w:styleId="TOC1">
    <w:name w:val="toc 1"/>
    <w:basedOn w:val="Normal"/>
    <w:next w:val="Normal"/>
    <w:autoRedefine/>
    <w:uiPriority w:val="39"/>
    <w:unhideWhenUsed/>
    <w:rsid w:val="006A399B"/>
    <w:pPr>
      <w:spacing w:after="100"/>
    </w:pPr>
  </w:style>
  <w:style w:type="paragraph" w:styleId="TOC2">
    <w:name w:val="toc 2"/>
    <w:basedOn w:val="Normal"/>
    <w:next w:val="Normal"/>
    <w:autoRedefine/>
    <w:uiPriority w:val="39"/>
    <w:unhideWhenUsed/>
    <w:rsid w:val="006A399B"/>
    <w:pPr>
      <w:spacing w:after="100"/>
      <w:ind w:left="210"/>
    </w:pPr>
  </w:style>
  <w:style w:type="character" w:styleId="FollowedHyperlink">
    <w:name w:val="FollowedHyperlink"/>
    <w:basedOn w:val="DefaultParagraphFont"/>
    <w:uiPriority w:val="99"/>
    <w:semiHidden/>
    <w:unhideWhenUsed/>
    <w:rsid w:val="009F34A0"/>
    <w:rPr>
      <w:color w:val="954F72" w:themeColor="followedHyperlink"/>
      <w:u w:val="single"/>
    </w:rPr>
  </w:style>
  <w:style w:type="paragraph" w:styleId="HTMLPreformatted">
    <w:name w:val="HTML Preformatted"/>
    <w:basedOn w:val="Normal"/>
    <w:link w:val="HTMLPreformattedChar"/>
    <w:uiPriority w:val="99"/>
    <w:semiHidden/>
    <w:unhideWhenUsed/>
    <w:rsid w:val="00F0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084"/>
    <w:rPr>
      <w:rFonts w:ascii="Courier New" w:eastAsia="Times New Roman" w:hAnsi="Courier New" w:cs="Courier New"/>
      <w:sz w:val="20"/>
      <w:szCs w:val="20"/>
    </w:rPr>
  </w:style>
  <w:style w:type="paragraph" w:styleId="Header">
    <w:name w:val="header"/>
    <w:basedOn w:val="Normal"/>
    <w:link w:val="HeaderChar"/>
    <w:uiPriority w:val="99"/>
    <w:unhideWhenUsed/>
    <w:rsid w:val="00CE0165"/>
    <w:pPr>
      <w:tabs>
        <w:tab w:val="center" w:pos="4680"/>
        <w:tab w:val="right" w:pos="9360"/>
      </w:tabs>
      <w:spacing w:line="240" w:lineRule="auto"/>
    </w:pPr>
  </w:style>
  <w:style w:type="character" w:customStyle="1" w:styleId="HeaderChar">
    <w:name w:val="Header Char"/>
    <w:basedOn w:val="DefaultParagraphFont"/>
    <w:link w:val="Header"/>
    <w:uiPriority w:val="99"/>
    <w:rsid w:val="00CE0165"/>
    <w:rPr>
      <w:rFonts w:ascii="Arial Nova Cond" w:hAnsi="Arial Nova Cond"/>
      <w:sz w:val="21"/>
    </w:rPr>
  </w:style>
  <w:style w:type="paragraph" w:styleId="Footer">
    <w:name w:val="footer"/>
    <w:basedOn w:val="Normal"/>
    <w:link w:val="FooterChar"/>
    <w:uiPriority w:val="99"/>
    <w:unhideWhenUsed/>
    <w:rsid w:val="00CE0165"/>
    <w:pPr>
      <w:tabs>
        <w:tab w:val="center" w:pos="4680"/>
        <w:tab w:val="right" w:pos="9360"/>
      </w:tabs>
      <w:spacing w:line="240" w:lineRule="auto"/>
    </w:pPr>
  </w:style>
  <w:style w:type="character" w:customStyle="1" w:styleId="FooterChar">
    <w:name w:val="Footer Char"/>
    <w:basedOn w:val="DefaultParagraphFont"/>
    <w:link w:val="Footer"/>
    <w:uiPriority w:val="99"/>
    <w:rsid w:val="00CE0165"/>
    <w:rPr>
      <w:rFonts w:ascii="Arial Nova Cond" w:hAnsi="Arial Nova Cond"/>
      <w:sz w:val="21"/>
    </w:rPr>
  </w:style>
  <w:style w:type="character" w:styleId="HTMLCode">
    <w:name w:val="HTML Code"/>
    <w:basedOn w:val="DefaultParagraphFont"/>
    <w:uiPriority w:val="99"/>
    <w:semiHidden/>
    <w:unhideWhenUsed/>
    <w:rsid w:val="006867F2"/>
    <w:rPr>
      <w:rFonts w:ascii="Courier New" w:eastAsia="Times New Roman" w:hAnsi="Courier New" w:cs="Courier New"/>
      <w:sz w:val="20"/>
      <w:szCs w:val="20"/>
    </w:rPr>
  </w:style>
  <w:style w:type="paragraph" w:styleId="NormalWeb">
    <w:name w:val="Normal (Web)"/>
    <w:basedOn w:val="Normal"/>
    <w:uiPriority w:val="99"/>
    <w:semiHidden/>
    <w:unhideWhenUsed/>
    <w:rsid w:val="006867F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054606">
      <w:bodyDiv w:val="1"/>
      <w:marLeft w:val="0"/>
      <w:marRight w:val="0"/>
      <w:marTop w:val="0"/>
      <w:marBottom w:val="0"/>
      <w:divBdr>
        <w:top w:val="none" w:sz="0" w:space="0" w:color="auto"/>
        <w:left w:val="none" w:sz="0" w:space="0" w:color="auto"/>
        <w:bottom w:val="none" w:sz="0" w:space="0" w:color="auto"/>
        <w:right w:val="none" w:sz="0" w:space="0" w:color="auto"/>
      </w:divBdr>
    </w:div>
    <w:div w:id="18251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kaggle.com/c/ashrae-energy-prediction/da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9EBA-A6B2-4FB5-88DC-88FDAB59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Kobayashi</dc:creator>
  <cp:keywords/>
  <dc:description/>
  <cp:lastModifiedBy>David Kobayashi</cp:lastModifiedBy>
  <cp:revision>12</cp:revision>
  <cp:lastPrinted>2019-07-29T17:35:00Z</cp:lastPrinted>
  <dcterms:created xsi:type="dcterms:W3CDTF">2019-07-29T15:23:00Z</dcterms:created>
  <dcterms:modified xsi:type="dcterms:W3CDTF">2019-12-08T20:21:00Z</dcterms:modified>
</cp:coreProperties>
</file>